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2D31C3" w14:textId="77777777" w:rsidR="005106C7" w:rsidRDefault="005106C7">
      <w:pPr>
        <w:jc w:val="center"/>
      </w:pPr>
    </w:p>
    <w:p w14:paraId="34DAE4DA" w14:textId="77777777" w:rsidR="005106C7" w:rsidRDefault="005106C7">
      <w:pPr>
        <w:jc w:val="center"/>
      </w:pPr>
    </w:p>
    <w:p w14:paraId="4C8A3EF5" w14:textId="195A1FC5" w:rsidR="005106C7" w:rsidRDefault="002F5642">
      <w:pPr>
        <w:jc w:val="center"/>
      </w:pPr>
      <w:r>
        <w:rPr>
          <w:b/>
          <w:sz w:val="48"/>
          <w:szCs w:val="48"/>
        </w:rPr>
        <w:t xml:space="preserve">A Guide to </w:t>
      </w:r>
      <w:r w:rsidR="00B40D86">
        <w:rPr>
          <w:b/>
          <w:sz w:val="48"/>
          <w:szCs w:val="48"/>
        </w:rPr>
        <w:t>t</w:t>
      </w:r>
      <w:r>
        <w:rPr>
          <w:b/>
          <w:sz w:val="48"/>
          <w:szCs w:val="48"/>
        </w:rPr>
        <w:t xml:space="preserve">he Business of Podcasting </w:t>
      </w:r>
    </w:p>
    <w:p w14:paraId="6E9E2CF2" w14:textId="77777777" w:rsidR="005106C7" w:rsidRDefault="005106C7"/>
    <w:p w14:paraId="452F27FD" w14:textId="77777777" w:rsidR="005106C7" w:rsidRDefault="002F5642">
      <w:pPr>
        <w:jc w:val="center"/>
      </w:pPr>
      <w:proofErr w:type="gramStart"/>
      <w:r>
        <w:rPr>
          <w:b/>
          <w:sz w:val="28"/>
          <w:szCs w:val="28"/>
        </w:rPr>
        <w:t>by</w:t>
      </w:r>
      <w:proofErr w:type="gramEnd"/>
      <w:r>
        <w:rPr>
          <w:b/>
          <w:sz w:val="28"/>
          <w:szCs w:val="28"/>
        </w:rPr>
        <w:t xml:space="preserve"> Vanessa Quirk</w:t>
      </w:r>
    </w:p>
    <w:p w14:paraId="3D1DFA4A" w14:textId="77777777" w:rsidR="005106C7" w:rsidRDefault="005106C7"/>
    <w:p w14:paraId="4217B981" w14:textId="77777777" w:rsidR="005106C7" w:rsidRDefault="005106C7">
      <w:pPr>
        <w:jc w:val="center"/>
      </w:pPr>
    </w:p>
    <w:p w14:paraId="081A2B7E" w14:textId="77777777" w:rsidR="001E407C" w:rsidRPr="00820755" w:rsidRDefault="001E407C" w:rsidP="001E407C">
      <w:pPr>
        <w:pStyle w:val="Body"/>
        <w:jc w:val="center"/>
        <w:rPr>
          <w:color w:val="auto"/>
          <w:sz w:val="24"/>
          <w:szCs w:val="24"/>
        </w:rPr>
      </w:pPr>
      <w:r w:rsidRPr="00820755">
        <w:rPr>
          <w:color w:val="auto"/>
          <w:sz w:val="24"/>
          <w:szCs w:val="24"/>
        </w:rPr>
        <w:t>A Research Project by</w:t>
      </w:r>
    </w:p>
    <w:p w14:paraId="6F03484A" w14:textId="77777777" w:rsidR="001E407C" w:rsidRPr="00820755" w:rsidRDefault="001E407C" w:rsidP="001E407C">
      <w:pPr>
        <w:pStyle w:val="Body"/>
        <w:jc w:val="center"/>
        <w:rPr>
          <w:color w:val="auto"/>
          <w:sz w:val="24"/>
          <w:szCs w:val="24"/>
        </w:rPr>
      </w:pPr>
      <w:r w:rsidRPr="00820755">
        <w:rPr>
          <w:color w:val="auto"/>
          <w:sz w:val="24"/>
          <w:szCs w:val="24"/>
        </w:rPr>
        <w:t xml:space="preserve">The Tow </w:t>
      </w:r>
      <w:proofErr w:type="spellStart"/>
      <w:r w:rsidRPr="00820755">
        <w:rPr>
          <w:color w:val="auto"/>
          <w:sz w:val="24"/>
          <w:szCs w:val="24"/>
        </w:rPr>
        <w:t>Center</w:t>
      </w:r>
      <w:proofErr w:type="spellEnd"/>
      <w:r w:rsidRPr="00820755">
        <w:rPr>
          <w:color w:val="auto"/>
          <w:sz w:val="24"/>
          <w:szCs w:val="24"/>
        </w:rPr>
        <w:t xml:space="preserve"> for Digital Journalism at Columbia University</w:t>
      </w:r>
    </w:p>
    <w:p w14:paraId="45950846" w14:textId="77777777" w:rsidR="005106C7" w:rsidRDefault="005106C7"/>
    <w:p w14:paraId="016B3C5A" w14:textId="77777777" w:rsidR="005106C7" w:rsidRDefault="005106C7"/>
    <w:p w14:paraId="1840EE7B" w14:textId="6FCF614B" w:rsidR="005106C7" w:rsidRDefault="001E4A57">
      <w:r>
        <w:br w:type="page"/>
      </w:r>
    </w:p>
    <w:p w14:paraId="0E09910B" w14:textId="01D467CC" w:rsidR="005106C7" w:rsidRDefault="00B40D86">
      <w:r w:rsidRPr="00C64928">
        <w:rPr>
          <w:color w:val="222222"/>
          <w:sz w:val="32"/>
          <w:szCs w:val="32"/>
          <w:shd w:val="clear" w:color="auto" w:fill="FFFFFF"/>
        </w:rPr>
        <w:lastRenderedPageBreak/>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Acknowledgments</w:t>
      </w:r>
      <w:r w:rsidRPr="00B40D86">
        <w:rPr>
          <w:sz w:val="32"/>
          <w:szCs w:val="32"/>
        </w:rPr>
        <w:t>}</w:t>
      </w:r>
    </w:p>
    <w:p w14:paraId="655FCC95" w14:textId="77777777" w:rsidR="004237E1" w:rsidRDefault="004237E1"/>
    <w:p w14:paraId="200E1ADB" w14:textId="77777777" w:rsidR="005106C7" w:rsidRDefault="002F5642">
      <w:r>
        <w:t xml:space="preserve">Many thanks to Elizabeth </w:t>
      </w:r>
      <w:proofErr w:type="spellStart"/>
      <w:r>
        <w:t>Boylan</w:t>
      </w:r>
      <w:proofErr w:type="spellEnd"/>
      <w:r>
        <w:t xml:space="preserve">, Pete Brown, Fergus Pitt, </w:t>
      </w:r>
      <w:proofErr w:type="spellStart"/>
      <w:r>
        <w:t>Benjamen</w:t>
      </w:r>
      <w:proofErr w:type="spellEnd"/>
      <w:r>
        <w:t xml:space="preserve"> Walker, Susan McGregor, and Emily Bell of the Tow Center for Digital Journalism for their support. </w:t>
      </w:r>
      <w:proofErr w:type="gramStart"/>
      <w:r>
        <w:t>Special thanks to Claire Wardle for generously giving me her time and fantastic feedback.</w:t>
      </w:r>
      <w:proofErr w:type="gramEnd"/>
    </w:p>
    <w:p w14:paraId="5828FE73" w14:textId="77777777" w:rsidR="005106C7" w:rsidRDefault="005106C7"/>
    <w:p w14:paraId="37B67924" w14:textId="57196024" w:rsidR="005106C7" w:rsidRDefault="002F5642">
      <w:r>
        <w:t xml:space="preserve">Also thanks to all those who took the time to speak with me (on or off the record) for this project: Nick </w:t>
      </w:r>
      <w:proofErr w:type="spellStart"/>
      <w:r>
        <w:t>Quah</w:t>
      </w:r>
      <w:proofErr w:type="spellEnd"/>
      <w:r>
        <w:t xml:space="preserve"> (Panoply, Hot Pod), Robert S. Boynton (NYU), Tom Webster (Edison Research), Noah </w:t>
      </w:r>
      <w:proofErr w:type="spellStart"/>
      <w:r>
        <w:t>Shanok</w:t>
      </w:r>
      <w:proofErr w:type="spellEnd"/>
      <w:r>
        <w:t xml:space="preserve"> (</w:t>
      </w:r>
      <w:proofErr w:type="spellStart"/>
      <w:r>
        <w:t>Stitcher</w:t>
      </w:r>
      <w:proofErr w:type="spellEnd"/>
      <w:r>
        <w:t xml:space="preserve">), Mark </w:t>
      </w:r>
      <w:proofErr w:type="spellStart"/>
      <w:r>
        <w:t>DiCristina</w:t>
      </w:r>
      <w:proofErr w:type="spellEnd"/>
      <w:r>
        <w:t xml:space="preserve"> (</w:t>
      </w:r>
      <w:proofErr w:type="spellStart"/>
      <w:r>
        <w:t>Mail</w:t>
      </w:r>
      <w:r w:rsidR="001E407C">
        <w:t>C</w:t>
      </w:r>
      <w:r>
        <w:t>himp</w:t>
      </w:r>
      <w:proofErr w:type="spellEnd"/>
      <w:r>
        <w:t xml:space="preserve">), Jim </w:t>
      </w:r>
      <w:proofErr w:type="spellStart"/>
      <w:r>
        <w:t>Colgan</w:t>
      </w:r>
      <w:proofErr w:type="spellEnd"/>
      <w:r>
        <w:t xml:space="preserve"> (Audible), Brendan Monaghan (Panoply), Christa </w:t>
      </w:r>
      <w:proofErr w:type="spellStart"/>
      <w:r>
        <w:t>Scharfenberg</w:t>
      </w:r>
      <w:proofErr w:type="spellEnd"/>
      <w:r>
        <w:t xml:space="preserve"> (Reveal), Rob </w:t>
      </w:r>
      <w:proofErr w:type="spellStart"/>
      <w:r>
        <w:t>Walch</w:t>
      </w:r>
      <w:proofErr w:type="spellEnd"/>
      <w:r>
        <w:t xml:space="preserve"> (</w:t>
      </w:r>
      <w:proofErr w:type="spellStart"/>
      <w:r>
        <w:t>Libsyn</w:t>
      </w:r>
      <w:proofErr w:type="spellEnd"/>
      <w:r>
        <w:t>), Steve Nelson (Infinite Guest), Jenna Weiss-Berman (</w:t>
      </w:r>
      <w:proofErr w:type="spellStart"/>
      <w:r>
        <w:t>Buzz</w:t>
      </w:r>
      <w:r w:rsidR="001E407C">
        <w:t>F</w:t>
      </w:r>
      <w:r>
        <w:t>eed</w:t>
      </w:r>
      <w:proofErr w:type="spellEnd"/>
      <w:r>
        <w:t xml:space="preserve">), </w:t>
      </w:r>
      <w:proofErr w:type="spellStart"/>
      <w:r>
        <w:t>Clea</w:t>
      </w:r>
      <w:proofErr w:type="spellEnd"/>
      <w:r>
        <w:t xml:space="preserve"> Conner Chang (</w:t>
      </w:r>
      <w:r w:rsidRPr="00C17041">
        <w:rPr>
          <w:i/>
        </w:rPr>
        <w:t>Intelligence Squared</w:t>
      </w:r>
      <w:r>
        <w:t xml:space="preserve">), Jake Shapiro (PRX), Angela Stengel (First Run, ABC Radio), Kerri Hoffman (PRX), </w:t>
      </w:r>
      <w:proofErr w:type="spellStart"/>
      <w:r>
        <w:t>Hrishikesh</w:t>
      </w:r>
      <w:proofErr w:type="spellEnd"/>
      <w:r>
        <w:t xml:space="preserve"> </w:t>
      </w:r>
      <w:proofErr w:type="spellStart"/>
      <w:r>
        <w:t>Hirway</w:t>
      </w:r>
      <w:proofErr w:type="spellEnd"/>
      <w:r>
        <w:t xml:space="preserve"> (</w:t>
      </w:r>
      <w:r w:rsidRPr="00C17041">
        <w:rPr>
          <w:i/>
        </w:rPr>
        <w:t>Song Exploder</w:t>
      </w:r>
      <w:r>
        <w:t xml:space="preserve">), Erik </w:t>
      </w:r>
      <w:proofErr w:type="spellStart"/>
      <w:r>
        <w:t>Diehn</w:t>
      </w:r>
      <w:proofErr w:type="spellEnd"/>
      <w:r>
        <w:t xml:space="preserve"> (</w:t>
      </w:r>
      <w:proofErr w:type="spellStart"/>
      <w:r>
        <w:t>Midroll</w:t>
      </w:r>
      <w:proofErr w:type="spellEnd"/>
      <w:r>
        <w:t xml:space="preserve"> Media), Steve Wilson (Apple), Seth Lind (</w:t>
      </w:r>
      <w:r w:rsidRPr="000B4990">
        <w:rPr>
          <w:i/>
        </w:rPr>
        <w:t>This American Life</w:t>
      </w:r>
      <w:r>
        <w:t xml:space="preserve">), </w:t>
      </w:r>
      <w:proofErr w:type="spellStart"/>
      <w:r>
        <w:t>Parviz</w:t>
      </w:r>
      <w:proofErr w:type="spellEnd"/>
      <w:r>
        <w:t xml:space="preserve"> </w:t>
      </w:r>
      <w:proofErr w:type="spellStart"/>
      <w:r>
        <w:t>Parvizi</w:t>
      </w:r>
      <w:proofErr w:type="spellEnd"/>
      <w:r>
        <w:t xml:space="preserve"> (</w:t>
      </w:r>
      <w:proofErr w:type="spellStart"/>
      <w:r>
        <w:t>Clammr</w:t>
      </w:r>
      <w:proofErr w:type="spellEnd"/>
      <w:r>
        <w:t xml:space="preserve">), Matt </w:t>
      </w:r>
      <w:proofErr w:type="spellStart"/>
      <w:r>
        <w:t>Lieber</w:t>
      </w:r>
      <w:proofErr w:type="spellEnd"/>
      <w:r>
        <w:t xml:space="preserve"> (Gimlet), Sarah van Mosel (New York Public Radio), Caitlin Thompson (</w:t>
      </w:r>
      <w:proofErr w:type="spellStart"/>
      <w:r>
        <w:t>Acast</w:t>
      </w:r>
      <w:proofErr w:type="spellEnd"/>
      <w:r>
        <w:t>), Andy Bowers (Panoply), Jaclyn Friedman (</w:t>
      </w:r>
      <w:r w:rsidRPr="00C17041">
        <w:rPr>
          <w:i/>
        </w:rPr>
        <w:t>Yes Means Yes</w:t>
      </w:r>
      <w:r>
        <w:t xml:space="preserve">), </w:t>
      </w:r>
      <w:proofErr w:type="spellStart"/>
      <w:r>
        <w:t>Mitra</w:t>
      </w:r>
      <w:proofErr w:type="spellEnd"/>
      <w:r>
        <w:t xml:space="preserve"> </w:t>
      </w:r>
      <w:proofErr w:type="spellStart"/>
      <w:r>
        <w:t>Kaboli</w:t>
      </w:r>
      <w:proofErr w:type="spellEnd"/>
      <w:r>
        <w:t xml:space="preserve"> (</w:t>
      </w:r>
      <w:r w:rsidRPr="00C17041">
        <w:rPr>
          <w:i/>
        </w:rPr>
        <w:t>The Heart</w:t>
      </w:r>
      <w:r>
        <w:t>), Benny Becker (</w:t>
      </w:r>
      <w:r w:rsidRPr="00C17041">
        <w:rPr>
          <w:i/>
        </w:rPr>
        <w:t>Israel Story</w:t>
      </w:r>
      <w:r>
        <w:t xml:space="preserve">), and Aaron </w:t>
      </w:r>
      <w:proofErr w:type="spellStart"/>
      <w:r>
        <w:t>Mahnke</w:t>
      </w:r>
      <w:proofErr w:type="spellEnd"/>
      <w:r>
        <w:t xml:space="preserve"> (</w:t>
      </w:r>
      <w:r w:rsidRPr="00C17041">
        <w:rPr>
          <w:i/>
        </w:rPr>
        <w:t>Lore</w:t>
      </w:r>
      <w:r>
        <w:t>).</w:t>
      </w:r>
    </w:p>
    <w:p w14:paraId="6E521B1D" w14:textId="77777777" w:rsidR="005106C7" w:rsidRDefault="005106C7"/>
    <w:p w14:paraId="5EE71AD9" w14:textId="0CE703A7" w:rsidR="005106C7" w:rsidRDefault="005A2449">
      <w:pPr>
        <w:rPr>
          <w:sz w:val="32"/>
          <w:szCs w:val="32"/>
        </w:rPr>
      </w:pPr>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Executive Summary</w:t>
      </w:r>
      <w:r w:rsidRPr="00B40D86">
        <w:rPr>
          <w:sz w:val="32"/>
          <w:szCs w:val="32"/>
        </w:rPr>
        <w:t>}</w:t>
      </w:r>
    </w:p>
    <w:p w14:paraId="1583D81D" w14:textId="77777777" w:rsidR="005A2449" w:rsidRDefault="005A2449"/>
    <w:p w14:paraId="62FDE5A6" w14:textId="1D744A94" w:rsidR="005106C7" w:rsidRDefault="00085866">
      <w:r>
        <w:t>T</w:t>
      </w:r>
      <w:r w:rsidR="002F5642">
        <w:t>his report</w:t>
      </w:r>
      <w:r>
        <w:t xml:space="preserve"> </w:t>
      </w:r>
      <w:r w:rsidR="002F5642">
        <w:t>aim</w:t>
      </w:r>
      <w:r>
        <w:t>s</w:t>
      </w:r>
      <w:r w:rsidR="002F5642">
        <w:t xml:space="preserve"> to explain why podcasts matter to digital journalism: as our world shifts to</w:t>
      </w:r>
      <w:r>
        <w:t xml:space="preserve"> one of</w:t>
      </w:r>
      <w:r w:rsidR="002F5642">
        <w:t xml:space="preserve"> mobile consumption, podcasts represent a form of mobile-first content that engages with audiences in ways that no other mobile medium</w:t>
      </w:r>
      <w:r>
        <w:t xml:space="preserve"> has</w:t>
      </w:r>
      <w:r w:rsidR="002F5642">
        <w:t xml:space="preserve"> previously.</w:t>
      </w:r>
    </w:p>
    <w:p w14:paraId="416003F2" w14:textId="77777777" w:rsidR="005106C7" w:rsidRDefault="005106C7"/>
    <w:p w14:paraId="1B84314F" w14:textId="5E77C7FA" w:rsidR="005106C7" w:rsidRDefault="002F5642">
      <w:r>
        <w:t>This guide provides a detailed overview of the current podcasting landscape, which is characterized by industry disruption, new networks, increased podcast listening (especially on mobile devices)</w:t>
      </w:r>
      <w:r w:rsidR="004409DC">
        <w:t>,</w:t>
      </w:r>
      <w:r>
        <w:t xml:space="preserve"> and</w:t>
      </w:r>
      <w:r w:rsidR="004409DC">
        <w:t xml:space="preserve"> heightened consumer</w:t>
      </w:r>
      <w:r>
        <w:t xml:space="preserve"> awareness. As part of this overview, I describe the conceptual and technological challenges</w:t>
      </w:r>
      <w:r w:rsidR="00085866">
        <w:t xml:space="preserve"> that</w:t>
      </w:r>
      <w:r>
        <w:t xml:space="preserve"> podcasting </w:t>
      </w:r>
      <w:r w:rsidR="00085866">
        <w:t>must</w:t>
      </w:r>
      <w:r>
        <w:t xml:space="preserve"> overcome if it is to achieve meaningful growth and industry legitimacy. I also briefly outline the challenges</w:t>
      </w:r>
      <w:r w:rsidR="00791DAD">
        <w:t xml:space="preserve"> the industry</w:t>
      </w:r>
      <w:r>
        <w:t xml:space="preserve"> fac</w:t>
      </w:r>
      <w:r w:rsidR="00791DAD">
        <w:t>es as it</w:t>
      </w:r>
      <w:r>
        <w:t xml:space="preserve"> looks to the future: the issues of iTunes as</w:t>
      </w:r>
      <w:r w:rsidR="00085866">
        <w:t xml:space="preserve"> a</w:t>
      </w:r>
      <w:r>
        <w:t xml:space="preserve"> gatekeeper, the short-term and long-term efficacy of networks, the ethical dilemmas that native ads and branded content pose, and the need for more creativity and diversity in content creation.</w:t>
      </w:r>
    </w:p>
    <w:p w14:paraId="396467BC" w14:textId="77777777" w:rsidR="005106C7" w:rsidRDefault="005106C7"/>
    <w:p w14:paraId="5BEC6E70" w14:textId="0B5F84BD" w:rsidR="005106C7" w:rsidRDefault="002F5642">
      <w:r>
        <w:t>Podcasts are pursuing multiple revenue streams, including advertising/sponsorship, foundation support, direct support, subscription models, and live events. While advertising is currently the fastest</w:t>
      </w:r>
      <w:r w:rsidR="00182198">
        <w:t>-</w:t>
      </w:r>
      <w:r>
        <w:t xml:space="preserve">growing and most lucrative stream, these last three streams attempt to convert audience engagement and loyalty into recurring donations. </w:t>
      </w:r>
    </w:p>
    <w:p w14:paraId="1855A20C" w14:textId="77777777" w:rsidR="005106C7" w:rsidRDefault="005106C7"/>
    <w:p w14:paraId="2836544B" w14:textId="02FEE099" w:rsidR="005106C7" w:rsidRDefault="002F5642">
      <w:r>
        <w:t>Because there is no one</w:t>
      </w:r>
      <w:r w:rsidR="007833EA">
        <w:t>-</w:t>
      </w:r>
      <w:r>
        <w:t>size</w:t>
      </w:r>
      <w:r w:rsidR="007833EA">
        <w:t>-</w:t>
      </w:r>
      <w:r>
        <w:t>fits</w:t>
      </w:r>
      <w:r w:rsidR="000B56A9">
        <w:t>-</w:t>
      </w:r>
      <w:r>
        <w:t xml:space="preserve">all solution </w:t>
      </w:r>
      <w:r w:rsidR="007833EA">
        <w:t xml:space="preserve">for </w:t>
      </w:r>
      <w:r>
        <w:t xml:space="preserve">generating revenue, and each podcast/company follows a different business model, it’s important to consider the operational philosophies that inform </w:t>
      </w:r>
      <w:r w:rsidR="000B56A9">
        <w:t>how</w:t>
      </w:r>
      <w:r>
        <w:t xml:space="preserve"> podcasts and networks rais</w:t>
      </w:r>
      <w:r w:rsidR="007833EA">
        <w:t>e</w:t>
      </w:r>
      <w:r>
        <w:t xml:space="preserve"> revenue and prioritiz</w:t>
      </w:r>
      <w:r w:rsidR="007833EA">
        <w:t>e</w:t>
      </w:r>
      <w:r>
        <w:t xml:space="preserve"> revenue streams. This guide explores the</w:t>
      </w:r>
      <w:r w:rsidR="007833EA">
        <w:t xml:space="preserve"> myriad</w:t>
      </w:r>
      <w:r>
        <w:t xml:space="preserve"> ways these philosophies play out in four case studies: PRX’s </w:t>
      </w:r>
      <w:r w:rsidRPr="003868C3">
        <w:rPr>
          <w:i/>
        </w:rPr>
        <w:t>Reveal</w:t>
      </w:r>
      <w:r>
        <w:t xml:space="preserve">, Gimlet Media, </w:t>
      </w:r>
      <w:proofErr w:type="spellStart"/>
      <w:r>
        <w:t>Buzz</w:t>
      </w:r>
      <w:r w:rsidR="007833EA">
        <w:t>F</w:t>
      </w:r>
      <w:r>
        <w:t>eed</w:t>
      </w:r>
      <w:proofErr w:type="spellEnd"/>
      <w:r>
        <w:t xml:space="preserve">, and Panoply. </w:t>
      </w:r>
    </w:p>
    <w:p w14:paraId="64356582" w14:textId="77777777" w:rsidR="00A615D9" w:rsidRDefault="00A615D9"/>
    <w:p w14:paraId="474C81FC" w14:textId="77777777" w:rsidR="005106C7" w:rsidRDefault="002F5642">
      <w:r>
        <w:lastRenderedPageBreak/>
        <w:t xml:space="preserve">It is still too early to declare any podcast or podcast company a “success.” Many podcasts/networks currently rely heavily on advertising and are still experimenting with alternative revenue streams. Outside of advertising and branded content, podcasts show the most potential as an audience engagement tool that can diversify content, add value to brands/consumers, and generate enthusiasm for direct support and/or </w:t>
      </w:r>
      <w:proofErr w:type="spellStart"/>
      <w:r>
        <w:t>freemium</w:t>
      </w:r>
      <w:proofErr w:type="spellEnd"/>
      <w:r>
        <w:t xml:space="preserve"> models. </w:t>
      </w:r>
    </w:p>
    <w:p w14:paraId="5D2377FD" w14:textId="77777777" w:rsidR="005106C7" w:rsidRDefault="005106C7"/>
    <w:p w14:paraId="34BEFDC7" w14:textId="06FB106C" w:rsidR="005106C7" w:rsidRDefault="005A2449">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Introduction</w:t>
      </w:r>
      <w:r w:rsidRPr="00B40D86">
        <w:rPr>
          <w:sz w:val="32"/>
          <w:szCs w:val="32"/>
        </w:rPr>
        <w:t>}</w:t>
      </w:r>
    </w:p>
    <w:p w14:paraId="1E1A7F1B" w14:textId="77777777" w:rsidR="005106C7" w:rsidRDefault="005106C7"/>
    <w:p w14:paraId="798AF10B" w14:textId="3DED12CD" w:rsidR="005106C7" w:rsidRDefault="005A2449">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Podcasting: A Brief History</w:t>
      </w:r>
      <w:r w:rsidRPr="00B40D86">
        <w:rPr>
          <w:sz w:val="32"/>
          <w:szCs w:val="32"/>
        </w:rPr>
        <w:t>}</w:t>
      </w:r>
    </w:p>
    <w:p w14:paraId="4AF71425" w14:textId="77777777" w:rsidR="005A2449" w:rsidRDefault="005A2449"/>
    <w:p w14:paraId="624E22B6" w14:textId="1BBF99B9" w:rsidR="005106C7" w:rsidRDefault="002F5642">
      <w:r>
        <w:t xml:space="preserve">In 1999, a few developers at Netscape </w:t>
      </w:r>
      <w:r>
        <w:rPr>
          <w:color w:val="252525"/>
          <w:highlight w:val="white"/>
        </w:rPr>
        <w:t xml:space="preserve">had an idea for how to aggregate content from a variety of sites so that a reader would never have to visit </w:t>
      </w:r>
      <w:r w:rsidR="00F1459C">
        <w:rPr>
          <w:color w:val="252525"/>
          <w:highlight w:val="white"/>
        </w:rPr>
        <w:t>any one</w:t>
      </w:r>
      <w:r>
        <w:rPr>
          <w:color w:val="252525"/>
          <w:highlight w:val="white"/>
        </w:rPr>
        <w:t xml:space="preserve"> individually to check </w:t>
      </w:r>
      <w:r w:rsidR="00F1459C">
        <w:rPr>
          <w:color w:val="252525"/>
          <w:highlight w:val="white"/>
        </w:rPr>
        <w:t>for</w:t>
      </w:r>
      <w:r>
        <w:rPr>
          <w:color w:val="252525"/>
          <w:highlight w:val="white"/>
        </w:rPr>
        <w:t xml:space="preserve"> the latest updates</w:t>
      </w:r>
      <w:r w:rsidR="00910AA6">
        <w:rPr>
          <w:color w:val="252525"/>
          <w:highlight w:val="white"/>
        </w:rPr>
        <w:t>. I</w:t>
      </w:r>
      <w:r>
        <w:rPr>
          <w:color w:val="252525"/>
          <w:highlight w:val="white"/>
        </w:rPr>
        <w:t>nstead, the content would appear in one place</w:t>
      </w:r>
      <w:r w:rsidR="00F1459C">
        <w:rPr>
          <w:color w:val="252525"/>
          <w:highlight w:val="white"/>
        </w:rPr>
        <w:t xml:space="preserve"> automatically</w:t>
      </w:r>
      <w:proofErr w:type="gramStart"/>
      <w:r>
        <w:rPr>
          <w:color w:val="252525"/>
          <w:highlight w:val="white"/>
        </w:rPr>
        <w:t>.\</w:t>
      </w:r>
      <w:proofErr w:type="gramEnd"/>
      <w:r>
        <w:rPr>
          <w:color w:val="252525"/>
          <w:highlight w:val="white"/>
        </w:rPr>
        <w:t>cite{</w:t>
      </w:r>
      <w:proofErr w:type="spellStart"/>
      <w:r>
        <w:rPr>
          <w:color w:val="252525"/>
          <w:highlight w:val="white"/>
        </w:rPr>
        <w:t>WhatisRSS</w:t>
      </w:r>
      <w:proofErr w:type="spellEnd"/>
      <w:r>
        <w:rPr>
          <w:color w:val="252525"/>
          <w:highlight w:val="white"/>
        </w:rPr>
        <w:t xml:space="preserve">} They </w:t>
      </w:r>
      <w:r>
        <w:t>launched a prototype technology and</w:t>
      </w:r>
      <w:hyperlink r:id="rId8">
        <w:r>
          <w:rPr>
            <w:color w:val="1155CC"/>
            <w:u w:val="single"/>
          </w:rPr>
          <w:t xml:space="preserve"> called it RDF</w:t>
        </w:r>
      </w:hyperlink>
      <w:hyperlink r:id="rId9">
        <w:r>
          <w:rPr>
            <w:color w:val="1155CC"/>
            <w:highlight w:val="white"/>
            <w:u w:val="single"/>
          </w:rPr>
          <w:t xml:space="preserve"> Site Summary</w:t>
        </w:r>
      </w:hyperlink>
      <w:r>
        <w:rPr>
          <w:color w:val="252525"/>
          <w:highlight w:val="white"/>
        </w:rPr>
        <w:t>.\cite{</w:t>
      </w:r>
      <w:proofErr w:type="spellStart"/>
      <w:r>
        <w:rPr>
          <w:color w:val="252525"/>
          <w:highlight w:val="white"/>
        </w:rPr>
        <w:t>RSSWiki</w:t>
      </w:r>
      <w:proofErr w:type="spellEnd"/>
      <w:r>
        <w:rPr>
          <w:color w:val="252525"/>
          <w:highlight w:val="white"/>
        </w:rPr>
        <w:t xml:space="preserve">} Today, we know this technology as RSS (Real Simple Syndication). </w:t>
      </w:r>
    </w:p>
    <w:p w14:paraId="6A9699B9" w14:textId="77777777" w:rsidR="005106C7" w:rsidRDefault="005106C7"/>
    <w:p w14:paraId="2E9446D8" w14:textId="1D9BF31F" w:rsidR="005106C7" w:rsidRDefault="002F5642">
      <w:r>
        <w:rPr>
          <w:color w:val="252525"/>
          <w:highlight w:val="white"/>
        </w:rPr>
        <w:t>In its original iteration, the RSS feed could only syndicate text. However, in 2000</w:t>
      </w:r>
      <w:r w:rsidR="00910AA6">
        <w:rPr>
          <w:color w:val="252525"/>
          <w:highlight w:val="white"/>
        </w:rPr>
        <w:t>,</w:t>
      </w:r>
      <w:r>
        <w:rPr>
          <w:color w:val="252525"/>
          <w:highlight w:val="white"/>
        </w:rPr>
        <w:t xml:space="preserve"> developers Dave </w:t>
      </w:r>
      <w:proofErr w:type="spellStart"/>
      <w:r>
        <w:rPr>
          <w:color w:val="252525"/>
          <w:highlight w:val="white"/>
        </w:rPr>
        <w:t>Winer</w:t>
      </w:r>
      <w:proofErr w:type="spellEnd"/>
      <w:r>
        <w:rPr>
          <w:color w:val="252525"/>
          <w:highlight w:val="white"/>
        </w:rPr>
        <w:t xml:space="preserve"> and Adam Curry adapted the feed so it could include audio. In September 2003, </w:t>
      </w:r>
      <w:proofErr w:type="spellStart"/>
      <w:r>
        <w:rPr>
          <w:color w:val="252525"/>
          <w:highlight w:val="white"/>
        </w:rPr>
        <w:t>Winer</w:t>
      </w:r>
      <w:proofErr w:type="spellEnd"/>
      <w:r>
        <w:rPr>
          <w:color w:val="252525"/>
          <w:highlight w:val="white"/>
        </w:rPr>
        <w:t xml:space="preserve"> </w:t>
      </w:r>
      <w:r w:rsidR="004A7BA5">
        <w:rPr>
          <w:color w:val="252525"/>
          <w:highlight w:val="white"/>
        </w:rPr>
        <w:t xml:space="preserve">advanced </w:t>
      </w:r>
      <w:r>
        <w:rPr>
          <w:color w:val="252525"/>
          <w:highlight w:val="white"/>
        </w:rPr>
        <w:t xml:space="preserve">the software again, this time for a colleague at the Harvard </w:t>
      </w:r>
      <w:proofErr w:type="spellStart"/>
      <w:r>
        <w:rPr>
          <w:color w:val="252525"/>
          <w:highlight w:val="white"/>
        </w:rPr>
        <w:t>Berkman</w:t>
      </w:r>
      <w:proofErr w:type="spellEnd"/>
      <w:r>
        <w:rPr>
          <w:color w:val="252525"/>
          <w:highlight w:val="white"/>
        </w:rPr>
        <w:t xml:space="preserve"> Center</w:t>
      </w:r>
      <w:r w:rsidR="00910AA6">
        <w:rPr>
          <w:color w:val="252525"/>
          <w:highlight w:val="white"/>
        </w:rPr>
        <w:t>, journalist</w:t>
      </w:r>
      <w:r>
        <w:rPr>
          <w:color w:val="252525"/>
          <w:highlight w:val="white"/>
        </w:rPr>
        <w:t xml:space="preserve"> Christopher </w:t>
      </w:r>
      <w:proofErr w:type="spellStart"/>
      <w:r>
        <w:rPr>
          <w:color w:val="252525"/>
          <w:highlight w:val="white"/>
        </w:rPr>
        <w:t>Lydon</w:t>
      </w:r>
      <w:proofErr w:type="spellEnd"/>
      <w:r w:rsidR="00910AA6">
        <w:rPr>
          <w:color w:val="252525"/>
          <w:highlight w:val="white"/>
        </w:rPr>
        <w:t>.</w:t>
      </w:r>
      <w:r>
        <w:rPr>
          <w:color w:val="252525"/>
          <w:highlight w:val="white"/>
        </w:rPr>
        <w:t xml:space="preserve"> </w:t>
      </w:r>
      <w:r w:rsidR="00910AA6">
        <w:rPr>
          <w:color w:val="252525"/>
          <w:highlight w:val="white"/>
        </w:rPr>
        <w:t xml:space="preserve">At the time, </w:t>
      </w:r>
      <w:proofErr w:type="spellStart"/>
      <w:r w:rsidR="00910AA6">
        <w:rPr>
          <w:color w:val="252525"/>
          <w:highlight w:val="white"/>
        </w:rPr>
        <w:t>Lydon</w:t>
      </w:r>
      <w:proofErr w:type="spellEnd"/>
      <w:r>
        <w:rPr>
          <w:color w:val="252525"/>
          <w:highlight w:val="white"/>
        </w:rPr>
        <w:t xml:space="preserve"> </w:t>
      </w:r>
      <w:r w:rsidR="00910AA6">
        <w:rPr>
          <w:color w:val="252525"/>
          <w:highlight w:val="white"/>
        </w:rPr>
        <w:t>was</w:t>
      </w:r>
      <w:r>
        <w:rPr>
          <w:color w:val="252525"/>
          <w:highlight w:val="white"/>
        </w:rPr>
        <w:t xml:space="preserve"> “</w:t>
      </w:r>
      <w:proofErr w:type="spellStart"/>
      <w:r>
        <w:rPr>
          <w:color w:val="252525"/>
          <w:highlight w:val="white"/>
        </w:rPr>
        <w:t>audioblogging</w:t>
      </w:r>
      <w:proofErr w:type="spellEnd"/>
      <w:r>
        <w:rPr>
          <w:color w:val="252525"/>
          <w:highlight w:val="white"/>
        </w:rPr>
        <w:t xml:space="preserve">,” </w:t>
      </w:r>
      <w:r w:rsidR="00910AA6">
        <w:rPr>
          <w:color w:val="252525"/>
          <w:highlight w:val="white"/>
        </w:rPr>
        <w:t xml:space="preserve">or </w:t>
      </w:r>
      <w:r>
        <w:rPr>
          <w:color w:val="252525"/>
          <w:highlight w:val="white"/>
        </w:rPr>
        <w:t xml:space="preserve">conducting in-depth audio interviews and inserting them into his blog posts as mp3s. Thanks to </w:t>
      </w:r>
      <w:proofErr w:type="spellStart"/>
      <w:r>
        <w:rPr>
          <w:color w:val="252525"/>
          <w:highlight w:val="white"/>
        </w:rPr>
        <w:t>Winer’s</w:t>
      </w:r>
      <w:proofErr w:type="spellEnd"/>
      <w:r>
        <w:rPr>
          <w:color w:val="252525"/>
          <w:highlight w:val="white"/>
        </w:rPr>
        <w:t xml:space="preserve"> adjustment, readers could now subscribe to </w:t>
      </w:r>
      <w:proofErr w:type="spellStart"/>
      <w:r>
        <w:rPr>
          <w:color w:val="252525"/>
          <w:highlight w:val="white"/>
        </w:rPr>
        <w:t>Lydon’s</w:t>
      </w:r>
      <w:proofErr w:type="spellEnd"/>
      <w:r>
        <w:rPr>
          <w:color w:val="252525"/>
          <w:highlight w:val="white"/>
        </w:rPr>
        <w:t xml:space="preserve"> blog and access the audio content automatically</w:t>
      </w:r>
      <w:r w:rsidR="00910AA6">
        <w:rPr>
          <w:color w:val="252525"/>
          <w:highlight w:val="white"/>
        </w:rPr>
        <w:t>. During</w:t>
      </w:r>
      <w:r>
        <w:rPr>
          <w:color w:val="252525"/>
          <w:highlight w:val="white"/>
        </w:rPr>
        <w:t xml:space="preserve"> </w:t>
      </w:r>
      <w:r w:rsidR="00910AA6">
        <w:rPr>
          <w:color w:val="252525"/>
          <w:highlight w:val="white"/>
        </w:rPr>
        <w:t>this</w:t>
      </w:r>
      <w:r>
        <w:rPr>
          <w:color w:val="252525"/>
          <w:highlight w:val="white"/>
        </w:rPr>
        <w:t xml:space="preserve"> process, </w:t>
      </w:r>
      <w:proofErr w:type="spellStart"/>
      <w:r>
        <w:rPr>
          <w:color w:val="252525"/>
          <w:highlight w:val="white"/>
        </w:rPr>
        <w:t>Lydon</w:t>
      </w:r>
      <w:proofErr w:type="spellEnd"/>
      <w:r>
        <w:rPr>
          <w:color w:val="252525"/>
          <w:highlight w:val="white"/>
        </w:rPr>
        <w:t xml:space="preserve"> became the host of the first podcast, </w:t>
      </w:r>
      <w:r w:rsidRPr="000B4990">
        <w:rPr>
          <w:i/>
          <w:color w:val="252525"/>
          <w:highlight w:val="white"/>
        </w:rPr>
        <w:t>Radio Open Source</w:t>
      </w:r>
      <w:r>
        <w:rPr>
          <w:color w:val="252525"/>
          <w:highlight w:val="white"/>
        </w:rPr>
        <w:t>, which remains running to this day</w:t>
      </w:r>
      <w:proofErr w:type="gramStart"/>
      <w:r>
        <w:rPr>
          <w:color w:val="252525"/>
          <w:highlight w:val="white"/>
        </w:rPr>
        <w:t>.\</w:t>
      </w:r>
      <w:proofErr w:type="gramEnd"/>
      <w:r>
        <w:rPr>
          <w:color w:val="252525"/>
          <w:highlight w:val="white"/>
        </w:rPr>
        <w:t>cite{</w:t>
      </w:r>
      <w:proofErr w:type="spellStart"/>
      <w:r>
        <w:rPr>
          <w:color w:val="252525"/>
          <w:highlight w:val="white"/>
        </w:rPr>
        <w:t>PCHistoryWiki</w:t>
      </w:r>
      <w:proofErr w:type="spellEnd"/>
      <w:r>
        <w:rPr>
          <w:color w:val="252525"/>
          <w:highlight w:val="white"/>
        </w:rPr>
        <w:t xml:space="preserve">} </w:t>
      </w:r>
    </w:p>
    <w:p w14:paraId="096E90E2" w14:textId="77777777" w:rsidR="005106C7" w:rsidRDefault="005106C7"/>
    <w:p w14:paraId="71B8DB5B" w14:textId="62735226" w:rsidR="005106C7" w:rsidRDefault="002F5642" w:rsidP="002F6979">
      <w:pPr>
        <w:tabs>
          <w:tab w:val="left" w:pos="7650"/>
        </w:tabs>
      </w:pPr>
      <w:r>
        <w:rPr>
          <w:color w:val="252525"/>
          <w:highlight w:val="white"/>
        </w:rPr>
        <w:t xml:space="preserve">Exactly one year later, reporting for </w:t>
      </w:r>
      <w:r>
        <w:rPr>
          <w:i/>
          <w:color w:val="252525"/>
          <w:highlight w:val="white"/>
        </w:rPr>
        <w:t>The Guardian,</w:t>
      </w:r>
      <w:r w:rsidR="00BF0D35">
        <w:rPr>
          <w:i/>
          <w:color w:val="252525"/>
          <w:highlight w:val="white"/>
        </w:rPr>
        <w:t xml:space="preserve"> </w:t>
      </w:r>
      <w:r w:rsidR="00BF0D35">
        <w:rPr>
          <w:color w:val="252525"/>
          <w:highlight w:val="white"/>
        </w:rPr>
        <w:t xml:space="preserve">Ben </w:t>
      </w:r>
      <w:proofErr w:type="spellStart"/>
      <w:r w:rsidR="00BF0D35">
        <w:rPr>
          <w:color w:val="252525"/>
          <w:highlight w:val="white"/>
        </w:rPr>
        <w:t>Hammersley</w:t>
      </w:r>
      <w:proofErr w:type="spellEnd"/>
      <w:r w:rsidR="00BF0D35">
        <w:rPr>
          <w:color w:val="252525"/>
          <w:highlight w:val="white"/>
        </w:rPr>
        <w:t xml:space="preserve"> </w:t>
      </w:r>
      <w:r>
        <w:rPr>
          <w:color w:val="252525"/>
          <w:highlight w:val="white"/>
        </w:rPr>
        <w:t xml:space="preserve">wrote about various RSS technologies allowing audio to be downloaded, passed to iTunes, and transferred to an iPod; he christened it “podcasting.” The next month, </w:t>
      </w:r>
      <w:r>
        <w:rPr>
          <w:i/>
          <w:color w:val="252525"/>
          <w:highlight w:val="white"/>
        </w:rPr>
        <w:t>The New York Times</w:t>
      </w:r>
      <w:r>
        <w:rPr>
          <w:color w:val="252525"/>
          <w:highlight w:val="white"/>
        </w:rPr>
        <w:t xml:space="preserve"> reported that people were podcasting everywhere</w:t>
      </w:r>
      <w:r w:rsidR="00910AA6">
        <w:rPr>
          <w:color w:val="252525"/>
          <w:highlight w:val="white"/>
        </w:rPr>
        <w:t>,</w:t>
      </w:r>
      <w:r>
        <w:rPr>
          <w:color w:val="252525"/>
          <w:highlight w:val="white"/>
        </w:rPr>
        <w:t xml:space="preserve"> from the U</w:t>
      </w:r>
      <w:r w:rsidR="00910AA6">
        <w:rPr>
          <w:color w:val="252525"/>
          <w:highlight w:val="white"/>
        </w:rPr>
        <w:t xml:space="preserve">nited </w:t>
      </w:r>
      <w:r>
        <w:rPr>
          <w:color w:val="252525"/>
          <w:highlight w:val="white"/>
        </w:rPr>
        <w:t>S</w:t>
      </w:r>
      <w:r w:rsidR="00910AA6">
        <w:rPr>
          <w:color w:val="252525"/>
          <w:highlight w:val="white"/>
        </w:rPr>
        <w:t>tates</w:t>
      </w:r>
      <w:r>
        <w:rPr>
          <w:color w:val="252525"/>
          <w:highlight w:val="white"/>
        </w:rPr>
        <w:t xml:space="preserve"> to Australia to Sweden. In November 2004, the first </w:t>
      </w:r>
      <w:proofErr w:type="gramStart"/>
      <w:r>
        <w:rPr>
          <w:color w:val="252525"/>
          <w:highlight w:val="white"/>
        </w:rPr>
        <w:t>podcast hosting</w:t>
      </w:r>
      <w:proofErr w:type="gramEnd"/>
      <w:r>
        <w:rPr>
          <w:color w:val="252525"/>
          <w:highlight w:val="white"/>
        </w:rPr>
        <w:t xml:space="preserve"> platform, </w:t>
      </w:r>
      <w:proofErr w:type="spellStart"/>
      <w:r>
        <w:rPr>
          <w:color w:val="252525"/>
          <w:highlight w:val="white"/>
        </w:rPr>
        <w:t>Libsyn</w:t>
      </w:r>
      <w:proofErr w:type="spellEnd"/>
      <w:r>
        <w:rPr>
          <w:color w:val="252525"/>
          <w:highlight w:val="white"/>
        </w:rPr>
        <w:t>, launched. In 2005, Public Radio International hosted its first daily news podcast, and one of the first podcast networks</w:t>
      </w:r>
      <w:r w:rsidR="00BF0D35">
        <w:rPr>
          <w:color w:val="252525"/>
          <w:highlight w:val="white"/>
        </w:rPr>
        <w:t xml:space="preserve"> </w:t>
      </w:r>
      <w:proofErr w:type="spellStart"/>
      <w:r w:rsidR="00BF0D35">
        <w:rPr>
          <w:color w:val="252525"/>
          <w:highlight w:val="white"/>
        </w:rPr>
        <w:t>TWiT</w:t>
      </w:r>
      <w:proofErr w:type="spellEnd"/>
      <w:r w:rsidR="00BF0D35">
        <w:rPr>
          <w:color w:val="252525"/>
          <w:highlight w:val="white"/>
        </w:rPr>
        <w:t xml:space="preserve"> (This Week in Tech)</w:t>
      </w:r>
      <w:r>
        <w:rPr>
          <w:color w:val="252525"/>
          <w:highlight w:val="white"/>
        </w:rPr>
        <w:t xml:space="preserve"> </w:t>
      </w:r>
      <w:r w:rsidR="00BF0D35">
        <w:rPr>
          <w:color w:val="252525"/>
          <w:highlight w:val="white"/>
        </w:rPr>
        <w:t>made its debut</w:t>
      </w:r>
      <w:r>
        <w:rPr>
          <w:color w:val="252525"/>
          <w:highlight w:val="white"/>
        </w:rPr>
        <w:t xml:space="preserve">. Then, in June, </w:t>
      </w:r>
      <w:hyperlink r:id="rId10">
        <w:r>
          <w:rPr>
            <w:color w:val="1155CC"/>
            <w:highlight w:val="white"/>
            <w:u w:val="single"/>
          </w:rPr>
          <w:t>Steve Jobs announced on a stage in Silicon Valley</w:t>
        </w:r>
      </w:hyperlink>
      <w:r>
        <w:rPr>
          <w:color w:val="252525"/>
          <w:highlight w:val="white"/>
        </w:rPr>
        <w:t xml:space="preserve"> that podcasts, and indeed an entire podcast directory, would be available in iTunes 4.9</w:t>
      </w:r>
      <w:proofErr w:type="gramStart"/>
      <w:r>
        <w:rPr>
          <w:color w:val="252525"/>
          <w:highlight w:val="white"/>
        </w:rPr>
        <w:t>.\</w:t>
      </w:r>
      <w:proofErr w:type="gramEnd"/>
      <w:r>
        <w:rPr>
          <w:color w:val="252525"/>
          <w:highlight w:val="white"/>
        </w:rPr>
        <w:t>cite{</w:t>
      </w:r>
      <w:proofErr w:type="spellStart"/>
      <w:r>
        <w:rPr>
          <w:color w:val="252525"/>
          <w:highlight w:val="white"/>
        </w:rPr>
        <w:t>JobsVideo</w:t>
      </w:r>
      <w:proofErr w:type="spellEnd"/>
      <w:r>
        <w:rPr>
          <w:color w:val="252525"/>
          <w:highlight w:val="white"/>
        </w:rPr>
        <w:t xml:space="preserve">} By December, the </w:t>
      </w:r>
      <w:r w:rsidRPr="000B4990">
        <w:rPr>
          <w:i/>
          <w:color w:val="252525"/>
          <w:highlight w:val="white"/>
        </w:rPr>
        <w:t>New Oxford American Dictionary</w:t>
      </w:r>
      <w:r>
        <w:rPr>
          <w:color w:val="252525"/>
          <w:highlight w:val="white"/>
        </w:rPr>
        <w:t xml:space="preserve"> declared “podcast” the word of the year.\cite{</w:t>
      </w:r>
      <w:proofErr w:type="spellStart"/>
      <w:r>
        <w:rPr>
          <w:color w:val="252525"/>
          <w:highlight w:val="white"/>
        </w:rPr>
        <w:t>PCHistoryWiki</w:t>
      </w:r>
      <w:proofErr w:type="spellEnd"/>
      <w:r>
        <w:rPr>
          <w:color w:val="252525"/>
          <w:highlight w:val="white"/>
        </w:rPr>
        <w:t>}</w:t>
      </w:r>
    </w:p>
    <w:p w14:paraId="5BC4272C" w14:textId="77777777" w:rsidR="005106C7" w:rsidRDefault="005106C7"/>
    <w:p w14:paraId="0F1F993B" w14:textId="21F7083A" w:rsidR="005106C7" w:rsidRDefault="002F5642">
      <w:r>
        <w:rPr>
          <w:color w:val="252525"/>
          <w:highlight w:val="white"/>
        </w:rPr>
        <w:t xml:space="preserve">In 2006, podcasting continued to ride the coattails of </w:t>
      </w:r>
      <w:r w:rsidR="000C0F07">
        <w:rPr>
          <w:color w:val="252525"/>
          <w:highlight w:val="white"/>
        </w:rPr>
        <w:t xml:space="preserve">this </w:t>
      </w:r>
      <w:r>
        <w:rPr>
          <w:color w:val="252525"/>
          <w:highlight w:val="white"/>
        </w:rPr>
        <w:t xml:space="preserve">hype. </w:t>
      </w:r>
      <w:r>
        <w:rPr>
          <w:i/>
          <w:color w:val="252525"/>
          <w:highlight w:val="white"/>
        </w:rPr>
        <w:t xml:space="preserve">The Ricky </w:t>
      </w:r>
      <w:proofErr w:type="spellStart"/>
      <w:r>
        <w:rPr>
          <w:i/>
          <w:color w:val="252525"/>
          <w:highlight w:val="white"/>
        </w:rPr>
        <w:t>Gervais</w:t>
      </w:r>
      <w:proofErr w:type="spellEnd"/>
      <w:r>
        <w:rPr>
          <w:i/>
          <w:color w:val="252525"/>
          <w:highlight w:val="white"/>
        </w:rPr>
        <w:t xml:space="preserve"> Show</w:t>
      </w:r>
      <w:r>
        <w:rPr>
          <w:color w:val="252525"/>
          <w:highlight w:val="white"/>
        </w:rPr>
        <w:t xml:space="preserve"> became the most downloaded podcast in history</w:t>
      </w:r>
      <w:r w:rsidR="00F245AE">
        <w:rPr>
          <w:color w:val="252525"/>
          <w:highlight w:val="white"/>
        </w:rPr>
        <w:t>, and</w:t>
      </w:r>
      <w:r>
        <w:rPr>
          <w:color w:val="252525"/>
          <w:highlight w:val="white"/>
        </w:rPr>
        <w:t xml:space="preserve"> </w:t>
      </w:r>
      <w:r w:rsidR="00F245AE">
        <w:rPr>
          <w:color w:val="252525"/>
          <w:highlight w:val="white"/>
        </w:rPr>
        <w:t>t</w:t>
      </w:r>
      <w:r>
        <w:rPr>
          <w:color w:val="252525"/>
          <w:highlight w:val="white"/>
        </w:rPr>
        <w:t>he</w:t>
      </w:r>
      <w:r w:rsidR="00F245AE">
        <w:rPr>
          <w:color w:val="252525"/>
          <w:highlight w:val="white"/>
        </w:rPr>
        <w:t xml:space="preserve"> world’s</w:t>
      </w:r>
      <w:r>
        <w:rPr>
          <w:color w:val="252525"/>
          <w:highlight w:val="white"/>
        </w:rPr>
        <w:t xml:space="preserve"> first live podcast tour </w:t>
      </w:r>
      <w:r w:rsidR="00F245AE">
        <w:rPr>
          <w:color w:val="252525"/>
          <w:highlight w:val="white"/>
        </w:rPr>
        <w:t>took to the road</w:t>
      </w:r>
      <w:proofErr w:type="gramStart"/>
      <w:r>
        <w:rPr>
          <w:color w:val="252525"/>
          <w:highlight w:val="white"/>
        </w:rPr>
        <w:t>.\</w:t>
      </w:r>
      <w:proofErr w:type="gramEnd"/>
      <w:r>
        <w:rPr>
          <w:color w:val="252525"/>
          <w:highlight w:val="white"/>
        </w:rPr>
        <w:t>cite{</w:t>
      </w:r>
      <w:proofErr w:type="spellStart"/>
      <w:r>
        <w:rPr>
          <w:color w:val="252525"/>
          <w:highlight w:val="white"/>
        </w:rPr>
        <w:t>PCHistoryWiki</w:t>
      </w:r>
      <w:proofErr w:type="spellEnd"/>
      <w:r>
        <w:rPr>
          <w:color w:val="252525"/>
          <w:highlight w:val="white"/>
        </w:rPr>
        <w:t xml:space="preserve">} </w:t>
      </w:r>
      <w:r>
        <w:rPr>
          <w:i/>
          <w:color w:val="252525"/>
          <w:highlight w:val="white"/>
        </w:rPr>
        <w:t>This American Life</w:t>
      </w:r>
      <w:r>
        <w:rPr>
          <w:color w:val="252525"/>
          <w:highlight w:val="white"/>
        </w:rPr>
        <w:t>, a weekly public radio program founded by Ira Glass in 1996,</w:t>
      </w:r>
      <w:r>
        <w:rPr>
          <w:i/>
          <w:color w:val="252525"/>
          <w:highlight w:val="white"/>
        </w:rPr>
        <w:t xml:space="preserve"> </w:t>
      </w:r>
      <w:r>
        <w:rPr>
          <w:color w:val="252525"/>
          <w:highlight w:val="white"/>
        </w:rPr>
        <w:t>jumped on the bandwagon, making the show freely available as a podcast for the first time. Edison Research reported that</w:t>
      </w:r>
      <w:r w:rsidR="00F245AE">
        <w:rPr>
          <w:color w:val="252525"/>
          <w:highlight w:val="white"/>
        </w:rPr>
        <w:t xml:space="preserve"> at the time</w:t>
      </w:r>
      <w:r>
        <w:rPr>
          <w:color w:val="252525"/>
          <w:highlight w:val="white"/>
        </w:rPr>
        <w:t xml:space="preserve"> </w:t>
      </w:r>
      <w:hyperlink r:id="rId11">
        <w:r>
          <w:rPr>
            <w:color w:val="1155CC"/>
            <w:highlight w:val="white"/>
            <w:u w:val="single"/>
          </w:rPr>
          <w:t>22</w:t>
        </w:r>
        <w:r w:rsidR="00F245AE">
          <w:rPr>
            <w:color w:val="1155CC"/>
            <w:highlight w:val="white"/>
            <w:u w:val="single"/>
          </w:rPr>
          <w:t xml:space="preserve"> percent</w:t>
        </w:r>
        <w:r>
          <w:rPr>
            <w:color w:val="1155CC"/>
            <w:highlight w:val="white"/>
            <w:u w:val="single"/>
          </w:rPr>
          <w:t xml:space="preserve"> of Americans were aware of the term podcasting and 11</w:t>
        </w:r>
        <w:r w:rsidR="00F245AE">
          <w:rPr>
            <w:color w:val="1155CC"/>
            <w:highlight w:val="white"/>
            <w:u w:val="single"/>
          </w:rPr>
          <w:t xml:space="preserve"> percent</w:t>
        </w:r>
        <w:r>
          <w:rPr>
            <w:color w:val="1155CC"/>
            <w:highlight w:val="white"/>
            <w:u w:val="single"/>
          </w:rPr>
          <w:t xml:space="preserve"> of the population had listened to a podcast at least once</w:t>
        </w:r>
      </w:hyperlink>
      <w:proofErr w:type="gramStart"/>
      <w:r>
        <w:rPr>
          <w:color w:val="252525"/>
          <w:highlight w:val="white"/>
        </w:rPr>
        <w:t>.\</w:t>
      </w:r>
      <w:proofErr w:type="gramEnd"/>
      <w:r>
        <w:rPr>
          <w:color w:val="252525"/>
          <w:highlight w:val="white"/>
        </w:rPr>
        <w:t>cite{</w:t>
      </w:r>
      <w:proofErr w:type="spellStart"/>
      <w:r>
        <w:rPr>
          <w:color w:val="252525"/>
          <w:highlight w:val="white"/>
        </w:rPr>
        <w:t>EdPCconsumer</w:t>
      </w:r>
      <w:proofErr w:type="spellEnd"/>
      <w:r>
        <w:rPr>
          <w:color w:val="252525"/>
          <w:highlight w:val="white"/>
        </w:rPr>
        <w:t>}</w:t>
      </w:r>
    </w:p>
    <w:p w14:paraId="4A462288" w14:textId="77777777" w:rsidR="005106C7" w:rsidRDefault="005106C7"/>
    <w:p w14:paraId="7FA79AC9" w14:textId="79401ED0" w:rsidR="005106C7" w:rsidRDefault="002F5642">
      <w:r>
        <w:rPr>
          <w:color w:val="252525"/>
          <w:highlight w:val="white"/>
        </w:rPr>
        <w:t xml:space="preserve">Then the </w:t>
      </w:r>
      <w:r w:rsidR="00F245AE">
        <w:rPr>
          <w:color w:val="252525"/>
          <w:highlight w:val="white"/>
        </w:rPr>
        <w:t xml:space="preserve">buzz </w:t>
      </w:r>
      <w:r>
        <w:rPr>
          <w:color w:val="252525"/>
          <w:highlight w:val="white"/>
        </w:rPr>
        <w:t xml:space="preserve">subsided. Podcasting went under the radar, so to speak, but it was growing slowly and steadily all the while. By 2014, Apple had one billion podcast subscribers. Edison Research reported that now </w:t>
      </w:r>
      <w:hyperlink r:id="rId12">
        <w:r>
          <w:rPr>
            <w:color w:val="1155CC"/>
            <w:highlight w:val="white"/>
            <w:u w:val="single"/>
          </w:rPr>
          <w:t>48</w:t>
        </w:r>
        <w:r w:rsidR="00F245AE">
          <w:rPr>
            <w:color w:val="1155CC"/>
            <w:highlight w:val="white"/>
            <w:u w:val="single"/>
          </w:rPr>
          <w:t xml:space="preserve"> percent</w:t>
        </w:r>
        <w:r>
          <w:rPr>
            <w:color w:val="1155CC"/>
            <w:highlight w:val="white"/>
            <w:u w:val="single"/>
          </w:rPr>
          <w:t xml:space="preserve"> of all Americans knew the term podcasting and 30</w:t>
        </w:r>
        <w:r w:rsidR="00F245AE">
          <w:rPr>
            <w:color w:val="1155CC"/>
            <w:highlight w:val="white"/>
            <w:u w:val="single"/>
          </w:rPr>
          <w:t xml:space="preserve"> percent</w:t>
        </w:r>
        <w:r>
          <w:rPr>
            <w:color w:val="1155CC"/>
            <w:highlight w:val="white"/>
            <w:u w:val="single"/>
          </w:rPr>
          <w:t xml:space="preserve"> had listened to a podcast before</w:t>
        </w:r>
      </w:hyperlink>
      <w:proofErr w:type="gramStart"/>
      <w:r>
        <w:rPr>
          <w:color w:val="252525"/>
          <w:highlight w:val="white"/>
        </w:rPr>
        <w:t>.\</w:t>
      </w:r>
      <w:proofErr w:type="gramEnd"/>
      <w:r>
        <w:rPr>
          <w:color w:val="252525"/>
          <w:highlight w:val="white"/>
        </w:rPr>
        <w:t>cite{</w:t>
      </w:r>
      <w:proofErr w:type="spellStart"/>
      <w:r>
        <w:rPr>
          <w:color w:val="252525"/>
          <w:highlight w:val="white"/>
        </w:rPr>
        <w:t>EdPCconsumer</w:t>
      </w:r>
      <w:proofErr w:type="spellEnd"/>
      <w:r>
        <w:rPr>
          <w:color w:val="252525"/>
          <w:highlight w:val="white"/>
        </w:rPr>
        <w:t>} Then in October</w:t>
      </w:r>
      <w:r w:rsidR="00F245AE">
        <w:rPr>
          <w:color w:val="252525"/>
          <w:highlight w:val="white"/>
        </w:rPr>
        <w:t>,</w:t>
      </w:r>
      <w:r>
        <w:rPr>
          <w:color w:val="252525"/>
          <w:highlight w:val="white"/>
        </w:rPr>
        <w:t xml:space="preserve"> </w:t>
      </w:r>
      <w:r>
        <w:rPr>
          <w:i/>
          <w:color w:val="252525"/>
          <w:highlight w:val="white"/>
        </w:rPr>
        <w:t xml:space="preserve">This American Life </w:t>
      </w:r>
      <w:r>
        <w:rPr>
          <w:color w:val="252525"/>
          <w:highlight w:val="white"/>
        </w:rPr>
        <w:t>launched a spin-off show</w:t>
      </w:r>
      <w:r w:rsidR="00F245AE">
        <w:rPr>
          <w:color w:val="252525"/>
          <w:highlight w:val="white"/>
        </w:rPr>
        <w:t>---</w:t>
      </w:r>
      <w:r>
        <w:rPr>
          <w:color w:val="252525"/>
          <w:highlight w:val="white"/>
        </w:rPr>
        <w:t>one that would be released in installments, or serially</w:t>
      </w:r>
      <w:r w:rsidR="00F245AE">
        <w:rPr>
          <w:color w:val="252525"/>
          <w:highlight w:val="white"/>
        </w:rPr>
        <w:t>---</w:t>
      </w:r>
      <w:r>
        <w:rPr>
          <w:color w:val="252525"/>
          <w:highlight w:val="white"/>
        </w:rPr>
        <w:t xml:space="preserve">each week. </w:t>
      </w:r>
      <w:r w:rsidR="00F245AE">
        <w:rPr>
          <w:color w:val="252525"/>
          <w:highlight w:val="white"/>
        </w:rPr>
        <w:t>It was called</w:t>
      </w:r>
      <w:r>
        <w:rPr>
          <w:color w:val="252525"/>
          <w:highlight w:val="white"/>
        </w:rPr>
        <w:t xml:space="preserve"> </w:t>
      </w:r>
      <w:r>
        <w:rPr>
          <w:i/>
          <w:color w:val="252525"/>
          <w:highlight w:val="white"/>
        </w:rPr>
        <w:t xml:space="preserve">Serial. </w:t>
      </w:r>
    </w:p>
    <w:p w14:paraId="5BEA19FD" w14:textId="77777777" w:rsidR="005106C7" w:rsidRDefault="005106C7"/>
    <w:p w14:paraId="3EF3DA40" w14:textId="7A80F1FA" w:rsidR="005106C7" w:rsidRDefault="00911FFA">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The So-Called Serial Effect</w:t>
      </w:r>
      <w:r w:rsidRPr="00B40D86">
        <w:rPr>
          <w:sz w:val="32"/>
          <w:szCs w:val="32"/>
        </w:rPr>
        <w:t>}</w:t>
      </w:r>
    </w:p>
    <w:tbl>
      <w:tblPr>
        <w:tblStyle w:val="a"/>
        <w:tblW w:w="6210" w:type="dxa"/>
        <w:tblInd w:w="-120" w:type="dxa"/>
        <w:tblLayout w:type="fixed"/>
        <w:tblLook w:val="0600" w:firstRow="0" w:lastRow="0" w:firstColumn="0" w:lastColumn="0" w:noHBand="1" w:noVBand="1"/>
      </w:tblPr>
      <w:tblGrid>
        <w:gridCol w:w="6210"/>
      </w:tblGrid>
      <w:tr w:rsidR="005106C7" w14:paraId="5F0FC16F" w14:textId="77777777">
        <w:tc>
          <w:tcPr>
            <w:tcW w:w="6210" w:type="dxa"/>
            <w:shd w:val="clear" w:color="auto" w:fill="FFFFFF"/>
            <w:tcMar>
              <w:left w:w="40" w:type="dxa"/>
              <w:right w:w="40" w:type="dxa"/>
            </w:tcMar>
            <w:vAlign w:val="bottom"/>
          </w:tcPr>
          <w:p w14:paraId="2C088CD6" w14:textId="77777777" w:rsidR="005106C7" w:rsidRDefault="005106C7">
            <w:pPr>
              <w:spacing w:line="240" w:lineRule="auto"/>
            </w:pPr>
          </w:p>
        </w:tc>
      </w:tr>
    </w:tbl>
    <w:p w14:paraId="7A7CBB67" w14:textId="2BEAF7C4" w:rsidR="005106C7" w:rsidRDefault="002F5642">
      <w:r>
        <w:t xml:space="preserve">Since </w:t>
      </w:r>
      <w:r>
        <w:rPr>
          <w:i/>
        </w:rPr>
        <w:t>Serial</w:t>
      </w:r>
      <w:r>
        <w:t xml:space="preserve"> was released, the narrative on podcasting has centered itself on a few cliché phrases: podcasting’s “back,” in a “renaissance,” or a new “golden age.” There is no doubt, of course, that the show marked a watershed moment in podcasting history. It took </w:t>
      </w:r>
      <w:hyperlink r:id="rId13">
        <w:r>
          <w:rPr>
            <w:i/>
            <w:color w:val="1155CC"/>
            <w:u w:val="single"/>
          </w:rPr>
          <w:t xml:space="preserve">This American Life </w:t>
        </w:r>
      </w:hyperlink>
      <w:hyperlink r:id="rId14">
        <w:r>
          <w:rPr>
            <w:color w:val="1155CC"/>
            <w:u w:val="single"/>
          </w:rPr>
          <w:t xml:space="preserve">four years to reach a million downloads per episode; it took </w:t>
        </w:r>
      </w:hyperlink>
      <w:hyperlink r:id="rId15">
        <w:r>
          <w:rPr>
            <w:i/>
            <w:color w:val="1155CC"/>
            <w:u w:val="single"/>
          </w:rPr>
          <w:t xml:space="preserve">Serial </w:t>
        </w:r>
      </w:hyperlink>
      <w:hyperlink r:id="rId16">
        <w:r>
          <w:rPr>
            <w:color w:val="1155CC"/>
            <w:u w:val="single"/>
          </w:rPr>
          <w:t xml:space="preserve">four </w:t>
        </w:r>
      </w:hyperlink>
      <w:hyperlink r:id="rId17">
        <w:r w:rsidRPr="000B4990">
          <w:rPr>
            <w:color w:val="1155CC"/>
            <w:u w:val="single"/>
          </w:rPr>
          <w:t>weeks</w:t>
        </w:r>
      </w:hyperlink>
      <w:proofErr w:type="gramStart"/>
      <w:r>
        <w:t>.\</w:t>
      </w:r>
      <w:proofErr w:type="gramEnd"/>
      <w:r>
        <w:t>cite{</w:t>
      </w:r>
      <w:proofErr w:type="spellStart"/>
      <w:r>
        <w:t>IraLongform</w:t>
      </w:r>
      <w:proofErr w:type="spellEnd"/>
      <w:r>
        <w:t xml:space="preserve">} As of October 2015, the show has been </w:t>
      </w:r>
      <w:hyperlink r:id="rId18">
        <w:r>
          <w:rPr>
            <w:color w:val="1155CC"/>
            <w:u w:val="single"/>
          </w:rPr>
          <w:t>downloaded over 90 million times</w:t>
        </w:r>
      </w:hyperlink>
      <w:r>
        <w:t>.\cite{</w:t>
      </w:r>
      <w:proofErr w:type="spellStart"/>
      <w:r>
        <w:t>NYTAfterSerial</w:t>
      </w:r>
      <w:proofErr w:type="spellEnd"/>
      <w:r>
        <w:t xml:space="preserve">} </w:t>
      </w:r>
    </w:p>
    <w:p w14:paraId="1E2E56D5" w14:textId="77777777" w:rsidR="005106C7" w:rsidRDefault="005106C7"/>
    <w:p w14:paraId="72C5D8F5" w14:textId="0DE57E7E" w:rsidR="005106C7" w:rsidRDefault="002F5642">
      <w:r>
        <w:t xml:space="preserve">However, few articles have been able to rigorously justify the “renaissance” moniker beyond </w:t>
      </w:r>
      <w:r>
        <w:rPr>
          <w:i/>
        </w:rPr>
        <w:t>Serial</w:t>
      </w:r>
      <w:r w:rsidR="001427CD">
        <w:t>’</w:t>
      </w:r>
      <w:r>
        <w:t xml:space="preserve">s success. First of all, podcasting metrics are notoriously murky, and thus it’s difficult to pinpoint what podcasting </w:t>
      </w:r>
      <w:hyperlink r:id="rId19">
        <w:r>
          <w:rPr>
            <w:color w:val="1155CC"/>
            <w:u w:val="single"/>
          </w:rPr>
          <w:t>download numbers really mean in terms of listener numbers</w:t>
        </w:r>
      </w:hyperlink>
      <w:r>
        <w:t xml:space="preserve"> (a single listener can download the same episode multiple times or across devices, inflating download </w:t>
      </w:r>
      <w:r w:rsidR="001427CD">
        <w:t>data</w:t>
      </w:r>
      <w:r w:rsidR="003C5F54">
        <w:t>;</w:t>
      </w:r>
      <w:r>
        <w:t xml:space="preserve"> </w:t>
      </w:r>
      <w:r w:rsidR="003C5F54">
        <w:t>p</w:t>
      </w:r>
      <w:r>
        <w:t>lus, a download does not mean the downloader actually listened to the show)</w:t>
      </w:r>
      <w:proofErr w:type="gramStart"/>
      <w:r>
        <w:t>.\</w:t>
      </w:r>
      <w:proofErr w:type="gramEnd"/>
      <w:r>
        <w:t>cite{</w:t>
      </w:r>
      <w:proofErr w:type="spellStart"/>
      <w:r>
        <w:t>DLvsListen</w:t>
      </w:r>
      <w:proofErr w:type="spellEnd"/>
      <w:r>
        <w:t xml:space="preserve">} </w:t>
      </w:r>
    </w:p>
    <w:p w14:paraId="2B2115F5" w14:textId="77777777" w:rsidR="005106C7" w:rsidRDefault="005106C7"/>
    <w:p w14:paraId="2F5421A9" w14:textId="77777777" w:rsidR="005106C7" w:rsidRDefault="002F5642">
      <w:r>
        <w:t xml:space="preserve">Secondly, many journalists covering this space overlook a vital factor in </w:t>
      </w:r>
      <w:r w:rsidRPr="000B4990">
        <w:rPr>
          <w:i/>
        </w:rPr>
        <w:t>Serial</w:t>
      </w:r>
      <w:r>
        <w:t xml:space="preserve">’s success: just a few weeks before the show’s launch, Apple updated its mobile operating system, </w:t>
      </w:r>
      <w:proofErr w:type="spellStart"/>
      <w:r>
        <w:t>iOS</w:t>
      </w:r>
      <w:proofErr w:type="spellEnd"/>
      <w:r>
        <w:t xml:space="preserve">, to include a native, undeletable podcast app. </w:t>
      </w:r>
    </w:p>
    <w:p w14:paraId="499C1913" w14:textId="77777777" w:rsidR="005106C7" w:rsidRDefault="005106C7"/>
    <w:p w14:paraId="047ACF17" w14:textId="60B0137E" w:rsidR="005106C7" w:rsidRDefault="002F5642">
      <w:r>
        <w:t xml:space="preserve">In all likelihood, this is why podcasting’s first boom never fulfilled its initial promise of mainstream penetration: </w:t>
      </w:r>
      <w:r w:rsidR="003C5F54">
        <w:t>T</w:t>
      </w:r>
      <w:r>
        <w:t>he technology (which required one to go to the iTunes store, download an episode, and then sync it to your device before you could listen on the go) was just too prohibitive. Apple’s native podcast app, however, significantly lowered the barrier to entry for a great many consumers (as evidenced by the finding that Apple</w:t>
      </w:r>
      <w:r w:rsidR="00AF6BA2">
        <w:t>-</w:t>
      </w:r>
      <w:r>
        <w:t xml:space="preserve">device </w:t>
      </w:r>
      <w:r w:rsidR="001427CD">
        <w:t xml:space="preserve">podcast </w:t>
      </w:r>
      <w:r>
        <w:t xml:space="preserve">downloads outpace Android downloads at a rate of </w:t>
      </w:r>
      <w:hyperlink r:id="rId20">
        <w:r>
          <w:rPr>
            <w:color w:val="1155CC"/>
            <w:u w:val="single"/>
          </w:rPr>
          <w:t>5.4 to 1</w:t>
        </w:r>
      </w:hyperlink>
      <w:r>
        <w:t>)</w:t>
      </w:r>
      <w:proofErr w:type="gramStart"/>
      <w:r>
        <w:t>.\</w:t>
      </w:r>
      <w:proofErr w:type="gramEnd"/>
      <w:r>
        <w:t>cite{</w:t>
      </w:r>
      <w:proofErr w:type="spellStart"/>
      <w:r>
        <w:t>libsyndata</w:t>
      </w:r>
      <w:proofErr w:type="spellEnd"/>
      <w:r>
        <w:t xml:space="preserve">} Apple’s latest system update, </w:t>
      </w:r>
      <w:proofErr w:type="spellStart"/>
      <w:r>
        <w:t>iOS</w:t>
      </w:r>
      <w:proofErr w:type="spellEnd"/>
      <w:r>
        <w:t xml:space="preserve"> 9, released in September 2015, further reduces the steps to access a podcast in the app</w:t>
      </w:r>
      <w:r w:rsidR="00AF6BA2">
        <w:t>.</w:t>
      </w:r>
      <w:r>
        <w:t xml:space="preserve"> (</w:t>
      </w:r>
      <w:r w:rsidR="00AF6BA2">
        <w:t>I</w:t>
      </w:r>
      <w:r>
        <w:t>n addition, it favors streaming; it takes one click to stream, two to download</w:t>
      </w:r>
      <w:r w:rsidR="00AF6BA2">
        <w:t>.</w:t>
      </w:r>
      <w:r>
        <w:t xml:space="preserve">) </w:t>
      </w:r>
      <w:r>
        <w:rPr>
          <w:i/>
        </w:rPr>
        <w:t xml:space="preserve">This American Life’s </w:t>
      </w:r>
      <w:r>
        <w:t>Seth Lind predicts that the technology will continue to improve, eventually arriving at the point where podcasts, like music, become something listeners can easily</w:t>
      </w:r>
      <w:r w:rsidR="002E5F94">
        <w:t xml:space="preserve"> and</w:t>
      </w:r>
      <w:r>
        <w:t xml:space="preserve"> instantly access</w:t>
      </w:r>
      <w:r w:rsidR="002E5F94">
        <w:t>,</w:t>
      </w:r>
      <w:r>
        <w:t xml:space="preserve"> rather than have to acquire</w:t>
      </w:r>
      <w:proofErr w:type="gramStart"/>
      <w:r>
        <w:t>.\</w:t>
      </w:r>
      <w:proofErr w:type="gramEnd"/>
      <w:r>
        <w:t>cite{</w:t>
      </w:r>
      <w:proofErr w:type="spellStart"/>
      <w:r>
        <w:t>lind</w:t>
      </w:r>
      <w:proofErr w:type="spellEnd"/>
      <w:r>
        <w:t xml:space="preserve">} </w:t>
      </w:r>
    </w:p>
    <w:p w14:paraId="76674905" w14:textId="77777777" w:rsidR="005106C7" w:rsidRDefault="005106C7"/>
    <w:p w14:paraId="73693056" w14:textId="494244D7" w:rsidR="005106C7" w:rsidRDefault="002F5642">
      <w:r>
        <w:t xml:space="preserve">When Serial launched, it was the perfect storm: fantastically reported, edge-of-your-seat content released just as for thousands of iPhone users podcasts were suddenly easier to find, subscribe to, and consume. Rob </w:t>
      </w:r>
      <w:proofErr w:type="spellStart"/>
      <w:r>
        <w:t>Walch</w:t>
      </w:r>
      <w:proofErr w:type="spellEnd"/>
      <w:r>
        <w:t xml:space="preserve">, </w:t>
      </w:r>
      <w:r w:rsidR="002E5F94">
        <w:t>v</w:t>
      </w:r>
      <w:r>
        <w:t xml:space="preserve">ice </w:t>
      </w:r>
      <w:r w:rsidR="002E5F94">
        <w:t>p</w:t>
      </w:r>
      <w:r>
        <w:t xml:space="preserve">resident of </w:t>
      </w:r>
      <w:proofErr w:type="spellStart"/>
      <w:r>
        <w:t>Libsyn</w:t>
      </w:r>
      <w:proofErr w:type="spellEnd"/>
      <w:r>
        <w:t>, argue</w:t>
      </w:r>
      <w:r w:rsidR="00E7434F">
        <w:t>d</w:t>
      </w:r>
      <w:r>
        <w:t>: “The iPhone has done more for podcasting than anything else.”\</w:t>
      </w:r>
      <w:proofErr w:type="gramStart"/>
      <w:r>
        <w:t>cite</w:t>
      </w:r>
      <w:proofErr w:type="gramEnd"/>
      <w:r>
        <w:t>{</w:t>
      </w:r>
      <w:proofErr w:type="spellStart"/>
      <w:r>
        <w:t>Walch</w:t>
      </w:r>
      <w:proofErr w:type="spellEnd"/>
      <w:r>
        <w:t>}</w:t>
      </w:r>
    </w:p>
    <w:p w14:paraId="25704642" w14:textId="77777777" w:rsidR="005106C7" w:rsidRDefault="005106C7"/>
    <w:p w14:paraId="5F4424EC" w14:textId="3C4BC5FB" w:rsidR="005106C7" w:rsidRDefault="002F5642">
      <w:r>
        <w:t xml:space="preserve">Thirdly, despite the fervent media attention, </w:t>
      </w:r>
      <w:r w:rsidRPr="000B4990">
        <w:rPr>
          <w:i/>
        </w:rPr>
        <w:t>Serial</w:t>
      </w:r>
      <w:r>
        <w:t xml:space="preserve"> did not </w:t>
      </w:r>
      <w:r w:rsidR="00E7434F">
        <w:t>prompt</w:t>
      </w:r>
      <w:r>
        <w:t xml:space="preserve"> a significant spike in overall listener growth for podcasts more generally. As Edison Research’</w:t>
      </w:r>
      <w:r w:rsidR="00B66D47">
        <w:t xml:space="preserve"> </w:t>
      </w:r>
      <w:r>
        <w:rPr>
          <w:color w:val="1155CC"/>
          <w:u w:val="single"/>
        </w:rPr>
        <w:t>The Podcast Consumer</w:t>
      </w:r>
      <w:r w:rsidR="00B66D47">
        <w:rPr>
          <w:color w:val="1155CC"/>
          <w:u w:val="single"/>
        </w:rPr>
        <w:t xml:space="preserve"> 2015</w:t>
      </w:r>
      <w:r w:rsidR="002E5F94">
        <w:rPr>
          <w:color w:val="1155CC"/>
          <w:u w:val="single"/>
        </w:rPr>
        <w:t>”</w:t>
      </w:r>
      <w:r w:rsidR="00FD13CB">
        <w:rPr>
          <w:color w:val="1155CC"/>
          <w:u w:val="single"/>
        </w:rPr>
        <w:t xml:space="preserve"> </w:t>
      </w:r>
      <w:r>
        <w:t xml:space="preserve">report shows, although </w:t>
      </w:r>
      <w:r w:rsidR="00E7434F">
        <w:t>people</w:t>
      </w:r>
      <w:r w:rsidR="002E5F94">
        <w:t xml:space="preserve"> </w:t>
      </w:r>
      <w:r>
        <w:t>are now listening to more podcasts, overall audience growth has remained slow and steady for the past decade. Today, a third of the American population has listened to a podcast at least once</w:t>
      </w:r>
      <w:proofErr w:type="gramStart"/>
      <w:r>
        <w:t>.\</w:t>
      </w:r>
      <w:proofErr w:type="gramEnd"/>
      <w:r>
        <w:t>cite{</w:t>
      </w:r>
      <w:proofErr w:type="spellStart"/>
      <w:r>
        <w:t>EdPCconsumer</w:t>
      </w:r>
      <w:proofErr w:type="spellEnd"/>
      <w:r>
        <w:t xml:space="preserve">} However, these numbers are still nothing in comparison to terrestrial radio’s: </w:t>
      </w:r>
      <w:r w:rsidR="002E5F94">
        <w:t>O</w:t>
      </w:r>
      <w:r>
        <w:t xml:space="preserve">ver </w:t>
      </w:r>
      <w:r w:rsidR="002F6979">
        <w:fldChar w:fldCharType="begin"/>
      </w:r>
      <w:ins w:id="0" w:author="Susan McGregor" w:date="2015-11-28T19:47:00Z">
        <w:r w:rsidR="002F6979">
          <w:instrText xml:space="preserve">HYPERLINK "http://www.nielsen.com/us/en/insights/reports/2015/state-of-the-media-audio-today-how-america-listens.html" \h </w:instrText>
        </w:r>
      </w:ins>
      <w:r w:rsidR="002F6979">
        <w:fldChar w:fldCharType="separate"/>
      </w:r>
      <w:r>
        <w:rPr>
          <w:color w:val="1155CC"/>
          <w:u w:val="single"/>
        </w:rPr>
        <w:t>91</w:t>
      </w:r>
      <w:r w:rsidR="002E5F94">
        <w:rPr>
          <w:color w:val="1155CC"/>
          <w:u w:val="single"/>
        </w:rPr>
        <w:t xml:space="preserve"> percent</w:t>
      </w:r>
      <w:r>
        <w:rPr>
          <w:color w:val="1155CC"/>
          <w:u w:val="single"/>
        </w:rPr>
        <w:t xml:space="preserve"> of Americans</w:t>
      </w:r>
      <w:r w:rsidR="002F6979">
        <w:rPr>
          <w:color w:val="1155CC"/>
          <w:u w:val="single"/>
        </w:rPr>
        <w:fldChar w:fldCharType="end"/>
      </w:r>
      <w:r>
        <w:t xml:space="preserve"> listen to the radio each week, and</w:t>
      </w:r>
      <w:r w:rsidR="00917F72">
        <w:t xml:space="preserve"> advertisers spend</w:t>
      </w:r>
      <w:r>
        <w:t xml:space="preserve"> billions of dollars on radio each year (radio is a </w:t>
      </w:r>
      <w:hyperlink r:id="rId21">
        <w:r>
          <w:rPr>
            <w:color w:val="1155CC"/>
            <w:u w:val="single"/>
          </w:rPr>
          <w:t>16</w:t>
        </w:r>
        <w:r w:rsidR="002E5F94">
          <w:rPr>
            <w:color w:val="1155CC"/>
            <w:u w:val="single"/>
          </w:rPr>
          <w:t>-</w:t>
        </w:r>
        <w:r>
          <w:rPr>
            <w:color w:val="1155CC"/>
            <w:u w:val="single"/>
          </w:rPr>
          <w:t>billion</w:t>
        </w:r>
        <w:r w:rsidR="00917F72">
          <w:rPr>
            <w:color w:val="1155CC"/>
            <w:u w:val="single"/>
          </w:rPr>
          <w:t>-dollar</w:t>
        </w:r>
        <w:r>
          <w:rPr>
            <w:color w:val="1155CC"/>
            <w:u w:val="single"/>
          </w:rPr>
          <w:t xml:space="preserve"> industry</w:t>
        </w:r>
      </w:hyperlink>
      <w:r>
        <w:t>).\cite{</w:t>
      </w:r>
      <w:proofErr w:type="spellStart"/>
      <w:r>
        <w:t>nielsenradio</w:t>
      </w:r>
      <w:proofErr w:type="spellEnd"/>
      <w:r>
        <w:t>}\cite{</w:t>
      </w:r>
      <w:proofErr w:type="spellStart"/>
      <w:r>
        <w:t>statistaradio</w:t>
      </w:r>
      <w:proofErr w:type="spellEnd"/>
      <w:r>
        <w:t xml:space="preserve">} Podcasting is still far from </w:t>
      </w:r>
      <w:r w:rsidR="00917F72">
        <w:t>meeting</w:t>
      </w:r>
      <w:r>
        <w:t xml:space="preserve"> radio’s dominance in terms of audience penetration or financial investment.</w:t>
      </w:r>
    </w:p>
    <w:p w14:paraId="54494E7F" w14:textId="77777777" w:rsidR="005106C7" w:rsidRDefault="005106C7"/>
    <w:p w14:paraId="1B553308" w14:textId="77777777" w:rsidR="005106C7" w:rsidRDefault="002F5642">
      <w:r>
        <w:rPr>
          <w:noProof/>
        </w:rPr>
        <w:drawing>
          <wp:inline distT="114300" distB="114300" distL="114300" distR="114300" wp14:anchorId="5E833301" wp14:editId="6A488819">
            <wp:extent cx="5296080" cy="2986088"/>
            <wp:effectExtent l="0" t="0" r="0" b="0"/>
            <wp:docPr id="4" name="image08.jpg" descr="the-podcast-consumer-2015-4-638.jpg"/>
            <wp:cNvGraphicFramePr/>
            <a:graphic xmlns:a="http://schemas.openxmlformats.org/drawingml/2006/main">
              <a:graphicData uri="http://schemas.openxmlformats.org/drawingml/2006/picture">
                <pic:pic xmlns:pic="http://schemas.openxmlformats.org/drawingml/2006/picture">
                  <pic:nvPicPr>
                    <pic:cNvPr id="0" name="image08.jpg" descr="the-podcast-consumer-2015-4-638.jpg"/>
                    <pic:cNvPicPr preferRelativeResize="0"/>
                  </pic:nvPicPr>
                  <pic:blipFill>
                    <a:blip r:embed="rId22"/>
                    <a:srcRect/>
                    <a:stretch>
                      <a:fillRect/>
                    </a:stretch>
                  </pic:blipFill>
                  <pic:spPr>
                    <a:xfrm>
                      <a:off x="0" y="0"/>
                      <a:ext cx="5296080" cy="2986088"/>
                    </a:xfrm>
                    <a:prstGeom prst="rect">
                      <a:avLst/>
                    </a:prstGeom>
                    <a:ln/>
                  </pic:spPr>
                </pic:pic>
              </a:graphicData>
            </a:graphic>
          </wp:inline>
        </w:drawing>
      </w:r>
    </w:p>
    <w:p w14:paraId="2E938C07" w14:textId="77777777" w:rsidR="005106C7" w:rsidRDefault="002F5642">
      <w:pPr>
        <w:widowControl w:val="0"/>
        <w:spacing w:line="240" w:lineRule="auto"/>
      </w:pPr>
      <w:r>
        <w:rPr>
          <w:i/>
          <w:color w:val="222222"/>
          <w:highlight w:val="white"/>
        </w:rPr>
        <w:t>\</w:t>
      </w:r>
      <w:proofErr w:type="gramStart"/>
      <w:r>
        <w:rPr>
          <w:i/>
          <w:color w:val="222222"/>
          <w:highlight w:val="white"/>
        </w:rPr>
        <w:t>graphics</w:t>
      </w:r>
      <w:proofErr w:type="gramEnd"/>
      <w:r>
        <w:rPr>
          <w:i/>
          <w:color w:val="222222"/>
          <w:highlight w:val="white"/>
        </w:rPr>
        <w:t>{graphics/PODCAST15_EdPCconsumer_listened.jpg}</w:t>
      </w:r>
    </w:p>
    <w:p w14:paraId="6D6FC560" w14:textId="4F4484A8" w:rsidR="005106C7" w:rsidRDefault="002F5642">
      <w:pPr>
        <w:widowControl w:val="0"/>
        <w:spacing w:line="240" w:lineRule="auto"/>
      </w:pPr>
      <w:r>
        <w:rPr>
          <w:i/>
          <w:color w:val="222222"/>
          <w:highlight w:val="white"/>
        </w:rPr>
        <w:t>\</w:t>
      </w:r>
      <w:proofErr w:type="gramStart"/>
      <w:r>
        <w:rPr>
          <w:i/>
          <w:color w:val="222222"/>
          <w:highlight w:val="white"/>
        </w:rPr>
        <w:t>caption</w:t>
      </w:r>
      <w:proofErr w:type="gramEnd"/>
      <w:r>
        <w:rPr>
          <w:i/>
          <w:color w:val="222222"/>
          <w:highlight w:val="white"/>
        </w:rPr>
        <w:t>{</w:t>
      </w:r>
      <w:r>
        <w:rPr>
          <w:i/>
        </w:rPr>
        <w:t xml:space="preserve">Figure 1: Percentage of Americans who have listened to a podcast from 2006 to 2015, via </w:t>
      </w:r>
      <w:r w:rsidR="002E5F94" w:rsidRPr="002E5F94">
        <w:rPr>
          <w:i/>
        </w:rPr>
        <w:t>“</w:t>
      </w:r>
      <w:r w:rsidRPr="00EC4CF6">
        <w:rPr>
          <w:i/>
        </w:rPr>
        <w:t>The Podcast Consumer</w:t>
      </w:r>
      <w:r w:rsidRPr="000B4990">
        <w:t xml:space="preserve"> </w:t>
      </w:r>
      <w:r w:rsidR="002E5F94">
        <w:t>2015</w:t>
      </w:r>
      <w:r w:rsidR="00654A00">
        <w:t>”</w:t>
      </w:r>
      <w:r w:rsidR="002E5F94">
        <w:t xml:space="preserve"> r</w:t>
      </w:r>
      <w:r w:rsidRPr="000B4990">
        <w:t>eport</w:t>
      </w:r>
      <w:r>
        <w:rPr>
          <w:i/>
        </w:rPr>
        <w:t>, Edison Research.}</w:t>
      </w:r>
    </w:p>
    <w:p w14:paraId="73F3F619" w14:textId="77777777" w:rsidR="005106C7" w:rsidRDefault="005106C7"/>
    <w:p w14:paraId="71351198" w14:textId="26698C27" w:rsidR="005106C7" w:rsidRDefault="002F5642">
      <w:r>
        <w:t xml:space="preserve">So what has changed since </w:t>
      </w:r>
      <w:r w:rsidRPr="000B4990">
        <w:rPr>
          <w:i/>
        </w:rPr>
        <w:t>Serial</w:t>
      </w:r>
      <w:r>
        <w:t xml:space="preserve">? First, improved technology has made podcasts easier to consume. Second, </w:t>
      </w:r>
      <w:hyperlink r:id="rId23">
        <w:r>
          <w:rPr>
            <w:color w:val="1155CC"/>
            <w:u w:val="single"/>
          </w:rPr>
          <w:t>consumers are becoming more aware of podcasting as a concept</w:t>
        </w:r>
      </w:hyperlink>
      <w:r>
        <w:t xml:space="preserve">. Third, </w:t>
      </w:r>
      <w:hyperlink r:id="rId24">
        <w:r>
          <w:rPr>
            <w:color w:val="1155CC"/>
            <w:u w:val="single"/>
          </w:rPr>
          <w:t>those who already listen to podcasts are listening to more of them</w:t>
        </w:r>
      </w:hyperlink>
      <w:r>
        <w:t xml:space="preserve">, about </w:t>
      </w:r>
      <w:r w:rsidR="00EC4CF6">
        <w:t>six</w:t>
      </w:r>
      <w:r>
        <w:t xml:space="preserve"> per week</w:t>
      </w:r>
      <w:proofErr w:type="gramStart"/>
      <w:r>
        <w:t>.\</w:t>
      </w:r>
      <w:proofErr w:type="gramEnd"/>
      <w:r>
        <w:t>cite{</w:t>
      </w:r>
      <w:proofErr w:type="spellStart"/>
      <w:r>
        <w:t>EdPCconsumer</w:t>
      </w:r>
      <w:proofErr w:type="spellEnd"/>
      <w:r>
        <w:t>} Fourth, the media has begun to follow podcasting with more acute interest. And fifth, more and more individuals and media outlets are starting to enter the space</w:t>
      </w:r>
      <w:r w:rsidR="00B33D42">
        <w:t>.</w:t>
      </w:r>
      <w:r>
        <w:t xml:space="preserve"> </w:t>
      </w:r>
      <w:hyperlink r:id="rId25">
        <w:proofErr w:type="spellStart"/>
        <w:r>
          <w:rPr>
            <w:color w:val="1155CC"/>
            <w:u w:val="single"/>
          </w:rPr>
          <w:t>Libsyn</w:t>
        </w:r>
        <w:proofErr w:type="spellEnd"/>
        <w:r>
          <w:rPr>
            <w:color w:val="1155CC"/>
            <w:u w:val="single"/>
          </w:rPr>
          <w:t xml:space="preserve"> reports</w:t>
        </w:r>
      </w:hyperlink>
      <w:r>
        <w:t xml:space="preserve"> that more people signed up for new accounts in 2015 than ever before in the company’s </w:t>
      </w:r>
      <w:r w:rsidR="00EC4CF6">
        <w:t>11-</w:t>
      </w:r>
      <w:r>
        <w:t>year history</w:t>
      </w:r>
      <w:proofErr w:type="gramStart"/>
      <w:r>
        <w:t>.\</w:t>
      </w:r>
      <w:proofErr w:type="gramEnd"/>
      <w:r>
        <w:t>cite{</w:t>
      </w:r>
      <w:proofErr w:type="spellStart"/>
      <w:r>
        <w:t>libsyndata</w:t>
      </w:r>
      <w:proofErr w:type="spellEnd"/>
      <w:r>
        <w:t xml:space="preserve">} Since launching in February 2015, </w:t>
      </w:r>
      <w:hyperlink r:id="rId26">
        <w:r>
          <w:rPr>
            <w:color w:val="1155CC"/>
            <w:u w:val="single"/>
          </w:rPr>
          <w:t>Panoply has already acquired 20 partners</w:t>
        </w:r>
      </w:hyperlink>
      <w:r>
        <w:t xml:space="preserve"> interested in launching podcasts of their own.\cite{</w:t>
      </w:r>
      <w:proofErr w:type="spellStart"/>
      <w:r>
        <w:t>panoplyaudiometric</w:t>
      </w:r>
      <w:proofErr w:type="spellEnd"/>
      <w:r>
        <w:t xml:space="preserve">} </w:t>
      </w:r>
      <w:r w:rsidR="00B33D42">
        <w:t xml:space="preserve">Debuting </w:t>
      </w:r>
      <w:r>
        <w:t>on October 12, WNYC Studios, a new podcasting division of WNYC, has similarly announced its partnership</w:t>
      </w:r>
      <w:r w:rsidR="00EC4CF6">
        <w:t>s</w:t>
      </w:r>
      <w:r>
        <w:t xml:space="preserve"> with various authors</w:t>
      </w:r>
      <w:r w:rsidR="00EC4CF6">
        <w:t xml:space="preserve">, </w:t>
      </w:r>
      <w:r>
        <w:t>celebrities</w:t>
      </w:r>
      <w:r w:rsidR="00EC4CF6">
        <w:t>, and</w:t>
      </w:r>
      <w:r w:rsidR="00B33D42">
        <w:t xml:space="preserve"> </w:t>
      </w:r>
      <w:r>
        <w:t xml:space="preserve">media outlets such as </w:t>
      </w:r>
      <w:r>
        <w:rPr>
          <w:i/>
        </w:rPr>
        <w:t>The New Yorker</w:t>
      </w:r>
      <w:r>
        <w:t xml:space="preserve"> and</w:t>
      </w:r>
      <w:r>
        <w:rPr>
          <w:i/>
        </w:rPr>
        <w:t xml:space="preserve"> </w:t>
      </w:r>
      <w:r>
        <w:t>VICE News.\cite{</w:t>
      </w:r>
      <w:proofErr w:type="spellStart"/>
      <w:r>
        <w:t>wnycstudios</w:t>
      </w:r>
      <w:proofErr w:type="spellEnd"/>
      <w:r>
        <w:t xml:space="preserve">} </w:t>
      </w:r>
    </w:p>
    <w:p w14:paraId="1BF0DF72" w14:textId="77777777" w:rsidR="005106C7" w:rsidRDefault="005106C7"/>
    <w:p w14:paraId="02B8C932" w14:textId="77777777" w:rsidR="005106C7" w:rsidRDefault="002F5642">
      <w:r>
        <w:rPr>
          <w:noProof/>
        </w:rPr>
        <w:lastRenderedPageBreak/>
        <w:drawing>
          <wp:inline distT="114300" distB="114300" distL="114300" distR="114300" wp14:anchorId="7B9A2602" wp14:editId="63B10F63">
            <wp:extent cx="5322330" cy="2976563"/>
            <wp:effectExtent l="0" t="0" r="0" b="0"/>
            <wp:docPr id="1" name="image05.png" descr="Screenshot 2015-10-06 13.45.00.png"/>
            <wp:cNvGraphicFramePr/>
            <a:graphic xmlns:a="http://schemas.openxmlformats.org/drawingml/2006/main">
              <a:graphicData uri="http://schemas.openxmlformats.org/drawingml/2006/picture">
                <pic:pic xmlns:pic="http://schemas.openxmlformats.org/drawingml/2006/picture">
                  <pic:nvPicPr>
                    <pic:cNvPr id="0" name="image05.png" descr="Screenshot 2015-10-06 13.45.00.png"/>
                    <pic:cNvPicPr preferRelativeResize="0"/>
                  </pic:nvPicPr>
                  <pic:blipFill>
                    <a:blip r:embed="rId27"/>
                    <a:srcRect/>
                    <a:stretch>
                      <a:fillRect/>
                    </a:stretch>
                  </pic:blipFill>
                  <pic:spPr>
                    <a:xfrm>
                      <a:off x="0" y="0"/>
                      <a:ext cx="5322330" cy="2976563"/>
                    </a:xfrm>
                    <a:prstGeom prst="rect">
                      <a:avLst/>
                    </a:prstGeom>
                    <a:ln/>
                  </pic:spPr>
                </pic:pic>
              </a:graphicData>
            </a:graphic>
          </wp:inline>
        </w:drawing>
      </w:r>
    </w:p>
    <w:p w14:paraId="060B4029" w14:textId="77777777" w:rsidR="005106C7" w:rsidRDefault="002F5642">
      <w:pPr>
        <w:widowControl w:val="0"/>
        <w:spacing w:line="240" w:lineRule="auto"/>
      </w:pPr>
      <w:r>
        <w:rPr>
          <w:i/>
          <w:color w:val="222222"/>
          <w:highlight w:val="white"/>
        </w:rPr>
        <w:t>\</w:t>
      </w:r>
      <w:proofErr w:type="gramStart"/>
      <w:r>
        <w:rPr>
          <w:i/>
          <w:color w:val="222222"/>
          <w:highlight w:val="white"/>
        </w:rPr>
        <w:t>graphics</w:t>
      </w:r>
      <w:proofErr w:type="gramEnd"/>
      <w:r>
        <w:rPr>
          <w:i/>
          <w:color w:val="222222"/>
          <w:highlight w:val="white"/>
        </w:rPr>
        <w:t>{graphics/PODCAST15_Trends_podcast.jpg}</w:t>
      </w:r>
    </w:p>
    <w:p w14:paraId="78A912D3" w14:textId="63E6D6A4" w:rsidR="005106C7" w:rsidRDefault="002F5642">
      <w:r>
        <w:rPr>
          <w:i/>
        </w:rPr>
        <w:t>\</w:t>
      </w:r>
      <w:proofErr w:type="gramStart"/>
      <w:r>
        <w:rPr>
          <w:i/>
        </w:rPr>
        <w:t>caption</w:t>
      </w:r>
      <w:proofErr w:type="gramEnd"/>
      <w:r>
        <w:rPr>
          <w:i/>
        </w:rPr>
        <w:t>{Figure 2: Frequency of “podcast” as</w:t>
      </w:r>
      <w:r w:rsidR="001904B9">
        <w:rPr>
          <w:i/>
        </w:rPr>
        <w:t xml:space="preserve"> a</w:t>
      </w:r>
      <w:r>
        <w:rPr>
          <w:i/>
        </w:rPr>
        <w:t xml:space="preserve"> search term, from 2005 to 2015, via Google Trends.} </w:t>
      </w:r>
    </w:p>
    <w:p w14:paraId="094426C0" w14:textId="77777777" w:rsidR="005106C7" w:rsidRDefault="005106C7"/>
    <w:p w14:paraId="168F52EB" w14:textId="549E55A8" w:rsidR="005106C7" w:rsidRDefault="002F5642">
      <w:r>
        <w:t>However, despite all the interest, few creators/outlets seem to know if podcasts can be economically viable. While many articles have focused on the potential of podcasting to grow audiences and earn revenue, there has been no comprehensive overview of how podcasts/networks are earning revenue today. The purpose of this guide is to do just that</w:t>
      </w:r>
      <w:r w:rsidR="001904B9">
        <w:t>---</w:t>
      </w:r>
      <w:r>
        <w:t xml:space="preserve">to illustrate the state of the podcasting landscape in 2015, and to address the following central questions: </w:t>
      </w:r>
      <w:r w:rsidR="001904B9">
        <w:t>D</w:t>
      </w:r>
      <w:r>
        <w:t>o podcasts generate revenue? How? What are the existing business models? And are they sustainable over the long</w:t>
      </w:r>
      <w:r w:rsidR="002F5E50">
        <w:t xml:space="preserve"> </w:t>
      </w:r>
      <w:r>
        <w:t>term?</w:t>
      </w:r>
    </w:p>
    <w:p w14:paraId="136CB992" w14:textId="77777777" w:rsidR="005106C7" w:rsidRDefault="005106C7"/>
    <w:p w14:paraId="4D17D25B" w14:textId="5948F368" w:rsidR="005106C7" w:rsidRDefault="006F7760">
      <w:pPr>
        <w:rPr>
          <w:sz w:val="32"/>
          <w:szCs w:val="32"/>
        </w:rPr>
      </w:pPr>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Methodology</w:t>
      </w:r>
      <w:r w:rsidRPr="00B40D86">
        <w:rPr>
          <w:sz w:val="32"/>
          <w:szCs w:val="32"/>
        </w:rPr>
        <w:t>}</w:t>
      </w:r>
    </w:p>
    <w:p w14:paraId="3F0448A8" w14:textId="77777777" w:rsidR="006F7760" w:rsidRDefault="006F7760"/>
    <w:p w14:paraId="25EDCF5E" w14:textId="73FEF11F" w:rsidR="005106C7" w:rsidRDefault="002F5642">
      <w:r>
        <w:t xml:space="preserve">The purpose of this report is to </w:t>
      </w:r>
      <w:r w:rsidR="00BE2031">
        <w:t xml:space="preserve">address </w:t>
      </w:r>
      <w:r>
        <w:t xml:space="preserve">the changes happening in the podcasting space, </w:t>
      </w:r>
      <w:r w:rsidR="001C6756">
        <w:t xml:space="preserve">with a focus </w:t>
      </w:r>
      <w:r>
        <w:t xml:space="preserve">on the business side, and to answer the three following questions: </w:t>
      </w:r>
    </w:p>
    <w:p w14:paraId="678D7A5D" w14:textId="77777777" w:rsidR="001C6756" w:rsidRDefault="001C6756"/>
    <w:p w14:paraId="2F39089D" w14:textId="77777777" w:rsidR="005106C7" w:rsidRDefault="002F5642">
      <w:pPr>
        <w:numPr>
          <w:ilvl w:val="0"/>
          <w:numId w:val="2"/>
        </w:numPr>
        <w:ind w:hanging="360"/>
        <w:contextualSpacing/>
      </w:pPr>
      <w:r>
        <w:t>What are the business models currently in operation?</w:t>
      </w:r>
    </w:p>
    <w:p w14:paraId="3A0C431B" w14:textId="77777777" w:rsidR="005106C7" w:rsidRDefault="002F5642">
      <w:pPr>
        <w:numPr>
          <w:ilvl w:val="0"/>
          <w:numId w:val="2"/>
        </w:numPr>
        <w:ind w:hanging="360"/>
        <w:contextualSpacing/>
      </w:pPr>
      <w:r>
        <w:t>To what extent have these business models proven successful?</w:t>
      </w:r>
    </w:p>
    <w:p w14:paraId="03773502" w14:textId="77777777" w:rsidR="005106C7" w:rsidRDefault="002F5642">
      <w:pPr>
        <w:numPr>
          <w:ilvl w:val="0"/>
          <w:numId w:val="2"/>
        </w:numPr>
        <w:ind w:hanging="360"/>
        <w:contextualSpacing/>
      </w:pPr>
      <w:r>
        <w:t xml:space="preserve">Do these business models seem viable/resilient in the long term? </w:t>
      </w:r>
    </w:p>
    <w:p w14:paraId="0F394B2C" w14:textId="77777777" w:rsidR="005106C7" w:rsidRDefault="005106C7"/>
    <w:p w14:paraId="2405885D" w14:textId="2A97BD6B" w:rsidR="005106C7" w:rsidRDefault="002F5642">
      <w:r>
        <w:t>There is no one directory that includes all published podcasts available for study. The largest podcast directory is iTunes US; however, Apple has not published a dataset with this information. In June, I analyzed the Top 100 iTunes charts (cognizant that the top 100 does not mean the most downloaded, as iTunes rankings are sorted according to a private algorithm) and researched how each of these podcasts raise</w:t>
      </w:r>
      <w:r w:rsidR="00EE6D20">
        <w:t>s</w:t>
      </w:r>
      <w:r>
        <w:t xml:space="preserve"> revenue</w:t>
      </w:r>
      <w:r w:rsidR="00EE6D20">
        <w:t>.</w:t>
      </w:r>
      <w:r>
        <w:t xml:space="preserve"> I did not</w:t>
      </w:r>
      <w:r w:rsidR="00EE6D20">
        <w:t>, however,</w:t>
      </w:r>
      <w:r>
        <w:t xml:space="preserve"> create a sufficiently </w:t>
      </w:r>
      <w:r>
        <w:lastRenderedPageBreak/>
        <w:t>large dataset from which I could draw overarching conclusions (for this type of analysis, I recommend you read</w:t>
      </w:r>
      <w:r w:rsidR="00EE6D20">
        <w:t xml:space="preserve"> sociologist</w:t>
      </w:r>
      <w:r>
        <w:t xml:space="preserve"> </w:t>
      </w:r>
      <w:r w:rsidR="002F6979">
        <w:fldChar w:fldCharType="begin"/>
      </w:r>
      <w:ins w:id="1" w:author="Susan McGregor" w:date="2015-11-28T19:52:00Z">
        <w:r w:rsidR="002F6979">
          <w:instrText xml:space="preserve">HYPERLINK "https://medium.com/@slowerdawn/how-podcasts-have-changed-in-ten-years-by-the-numbers-720a6e984e4e" \h </w:instrText>
        </w:r>
      </w:ins>
      <w:r w:rsidR="002F6979">
        <w:fldChar w:fldCharType="separate"/>
      </w:r>
      <w:r w:rsidR="00EE6D20">
        <w:rPr>
          <w:color w:val="1155CC"/>
          <w:u w:val="single"/>
        </w:rPr>
        <w:t>Josh Morgan’s piece on</w:t>
      </w:r>
      <w:r>
        <w:rPr>
          <w:color w:val="1155CC"/>
          <w:u w:val="single"/>
        </w:rPr>
        <w:t xml:space="preserve"> </w:t>
      </w:r>
      <w:r w:rsidR="00AF7769">
        <w:rPr>
          <w:color w:val="1155CC"/>
          <w:u w:val="single"/>
        </w:rPr>
        <w:t>Medium</w:t>
      </w:r>
      <w:r w:rsidR="002F6979">
        <w:rPr>
          <w:color w:val="1155CC"/>
          <w:u w:val="single"/>
        </w:rPr>
        <w:fldChar w:fldCharType="end"/>
      </w:r>
      <w:proofErr w:type="spellStart"/>
      <w:r w:rsidR="0079672F" w:rsidRPr="0079672F">
        <w:rPr>
          <w:color w:val="1155CC"/>
          <w:u w:val="single"/>
        </w:rPr>
        <w:t>\</w:t>
      </w:r>
      <w:proofErr w:type="gramStart"/>
      <w:r w:rsidR="0079672F" w:rsidRPr="0079672F">
        <w:rPr>
          <w:color w:val="1155CC"/>
          <w:u w:val="single"/>
        </w:rPr>
        <w:t>autocit</w:t>
      </w:r>
      <w:proofErr w:type="spellEnd"/>
      <w:r w:rsidR="0079672F" w:rsidRPr="0079672F">
        <w:rPr>
          <w:color w:val="1155CC"/>
          <w:u w:val="single"/>
        </w:rPr>
        <w:t>e{</w:t>
      </w:r>
      <w:proofErr w:type="spellStart"/>
      <w:proofErr w:type="gramEnd"/>
      <w:r w:rsidR="0079672F" w:rsidRPr="0079672F">
        <w:rPr>
          <w:color w:val="1155CC"/>
          <w:u w:val="single"/>
        </w:rPr>
        <w:t>morgan</w:t>
      </w:r>
      <w:proofErr w:type="spellEnd"/>
      <w:r w:rsidR="0079672F" w:rsidRPr="0079672F">
        <w:rPr>
          <w:color w:val="1155CC"/>
          <w:u w:val="single"/>
        </w:rPr>
        <w:t>}</w:t>
      </w:r>
      <w:r>
        <w:t>).</w:t>
      </w:r>
    </w:p>
    <w:p w14:paraId="034D262A" w14:textId="77777777" w:rsidR="005106C7" w:rsidRDefault="005106C7"/>
    <w:p w14:paraId="41BDCC95" w14:textId="628C9A74" w:rsidR="005106C7" w:rsidRDefault="002F5642">
      <w:r>
        <w:t xml:space="preserve">I built on this first phase of research by undertaking a review of the available literature, drawing particularly on industry reports such as Edison Research’s </w:t>
      </w:r>
      <w:r w:rsidR="00B151B1">
        <w:t>“</w:t>
      </w:r>
      <w:r w:rsidR="00D105CC">
        <w:t xml:space="preserve">The </w:t>
      </w:r>
      <w:hyperlink r:id="rId28">
        <w:r>
          <w:rPr>
            <w:color w:val="1155CC"/>
            <w:u w:val="single"/>
          </w:rPr>
          <w:t>Infinite Dial</w:t>
        </w:r>
      </w:hyperlink>
      <w:r w:rsidR="00D105CC">
        <w:rPr>
          <w:color w:val="1155CC"/>
          <w:u w:val="single"/>
        </w:rPr>
        <w:t xml:space="preserve"> 2015</w:t>
      </w:r>
      <w:r w:rsidR="00B151B1">
        <w:rPr>
          <w:color w:val="1155CC"/>
          <w:u w:val="single"/>
        </w:rPr>
        <w:t>”</w:t>
      </w:r>
      <w:r>
        <w:t xml:space="preserve"> and </w:t>
      </w:r>
      <w:r w:rsidR="00B151B1">
        <w:t>“</w:t>
      </w:r>
      <w:r w:rsidR="00D105CC">
        <w:t xml:space="preserve">The </w:t>
      </w:r>
      <w:hyperlink r:id="rId29">
        <w:r>
          <w:rPr>
            <w:color w:val="1155CC"/>
            <w:u w:val="single"/>
          </w:rPr>
          <w:t>Podcast Consumer</w:t>
        </w:r>
      </w:hyperlink>
      <w:r w:rsidR="00D105CC">
        <w:rPr>
          <w:color w:val="1155CC"/>
          <w:u w:val="single"/>
        </w:rPr>
        <w:t xml:space="preserve"> 2015</w:t>
      </w:r>
      <w:r w:rsidR="00B151B1">
        <w:t xml:space="preserve">,” </w:t>
      </w:r>
      <w:r>
        <w:t xml:space="preserve">and </w:t>
      </w:r>
      <w:proofErr w:type="spellStart"/>
      <w:r>
        <w:t>Clammr’s</w:t>
      </w:r>
      <w:proofErr w:type="spellEnd"/>
      <w:r>
        <w:t xml:space="preserve"> </w:t>
      </w:r>
      <w:r w:rsidR="00B151B1">
        <w:t>“</w:t>
      </w:r>
      <w:hyperlink r:id="rId30">
        <w:r>
          <w:rPr>
            <w:color w:val="1155CC"/>
            <w:u w:val="single"/>
          </w:rPr>
          <w:t>Future of Podcasting</w:t>
        </w:r>
      </w:hyperlink>
      <w:r w:rsidR="00D105CC">
        <w:rPr>
          <w:color w:val="1155CC"/>
          <w:u w:val="single"/>
        </w:rPr>
        <w:t xml:space="preserve"> 2015</w:t>
      </w:r>
      <w:r>
        <w:t>.</w:t>
      </w:r>
      <w:r w:rsidR="00B151B1">
        <w:t>”</w:t>
      </w:r>
      <w:r>
        <w:t xml:space="preserve"> I also undertook a number of interviews with podcasting professionals, attempting to interview a wide variety of stakeholders involved in the business side of podcasting, including academics (NYU Professor Robert Boynton),</w:t>
      </w:r>
      <w:r w:rsidR="00AF7769">
        <w:t xml:space="preserve"> </w:t>
      </w:r>
      <w:r>
        <w:t xml:space="preserve">market researchers (Edison Research’s Tom Webster; </w:t>
      </w:r>
      <w:proofErr w:type="spellStart"/>
      <w:r>
        <w:t>Clammr’s</w:t>
      </w:r>
      <w:proofErr w:type="spellEnd"/>
      <w:r>
        <w:t xml:space="preserve"> </w:t>
      </w:r>
      <w:proofErr w:type="spellStart"/>
      <w:r>
        <w:t>Parviz</w:t>
      </w:r>
      <w:proofErr w:type="spellEnd"/>
      <w:r>
        <w:t xml:space="preserve"> </w:t>
      </w:r>
      <w:proofErr w:type="spellStart"/>
      <w:r>
        <w:t>Parvizi</w:t>
      </w:r>
      <w:proofErr w:type="spellEnd"/>
      <w:r>
        <w:t>),</w:t>
      </w:r>
      <w:r w:rsidR="00AF7769">
        <w:t xml:space="preserve"> </w:t>
      </w:r>
      <w:r>
        <w:t>advertisers (</w:t>
      </w:r>
      <w:proofErr w:type="spellStart"/>
      <w:r>
        <w:t>Mail</w:t>
      </w:r>
      <w:r w:rsidR="00FA556F">
        <w:t>C</w:t>
      </w:r>
      <w:r>
        <w:t>himp’s</w:t>
      </w:r>
      <w:proofErr w:type="spellEnd"/>
      <w:r>
        <w:t xml:space="preserve"> Mark </w:t>
      </w:r>
      <w:proofErr w:type="spellStart"/>
      <w:r>
        <w:t>DiCristina</w:t>
      </w:r>
      <w:proofErr w:type="spellEnd"/>
      <w:r>
        <w:t>), tech providers (</w:t>
      </w:r>
      <w:proofErr w:type="spellStart"/>
      <w:r>
        <w:t>Libsyn’s</w:t>
      </w:r>
      <w:proofErr w:type="spellEnd"/>
      <w:r>
        <w:t xml:space="preserve"> Rob </w:t>
      </w:r>
      <w:proofErr w:type="spellStart"/>
      <w:r>
        <w:t>Walch</w:t>
      </w:r>
      <w:proofErr w:type="spellEnd"/>
      <w:r>
        <w:t xml:space="preserve">; </w:t>
      </w:r>
      <w:proofErr w:type="spellStart"/>
      <w:r>
        <w:t>Acast’s</w:t>
      </w:r>
      <w:proofErr w:type="spellEnd"/>
      <w:r>
        <w:t xml:space="preserve"> Caitlin Thompson; </w:t>
      </w:r>
      <w:proofErr w:type="spellStart"/>
      <w:r>
        <w:t>Stitcher’s</w:t>
      </w:r>
      <w:proofErr w:type="spellEnd"/>
      <w:r>
        <w:t xml:space="preserve"> Noah </w:t>
      </w:r>
      <w:proofErr w:type="spellStart"/>
      <w:r>
        <w:t>Shanok</w:t>
      </w:r>
      <w:proofErr w:type="spellEnd"/>
      <w:r>
        <w:t>), network executives</w:t>
      </w:r>
      <w:r w:rsidR="00FA556F">
        <w:t>,</w:t>
      </w:r>
      <w:r>
        <w:t xml:space="preserve"> and content creators. </w:t>
      </w:r>
    </w:p>
    <w:p w14:paraId="295E5A3B" w14:textId="77777777" w:rsidR="005106C7" w:rsidRDefault="005106C7"/>
    <w:p w14:paraId="23B85BB5" w14:textId="36CA0D34" w:rsidR="005106C7" w:rsidRDefault="002F5642">
      <w:r>
        <w:t xml:space="preserve">As well as understanding </w:t>
      </w:r>
      <w:r w:rsidR="00210300">
        <w:t xml:space="preserve">its </w:t>
      </w:r>
      <w:r>
        <w:t xml:space="preserve">business, I wanted to </w:t>
      </w:r>
      <w:r w:rsidR="00210300">
        <w:t xml:space="preserve">investigate </w:t>
      </w:r>
      <w:r>
        <w:t xml:space="preserve">podcasting from the perspective of individual podcast creators and </w:t>
      </w:r>
      <w:r w:rsidR="00210300">
        <w:t xml:space="preserve">those </w:t>
      </w:r>
      <w:proofErr w:type="gramStart"/>
      <w:r>
        <w:t>networks which</w:t>
      </w:r>
      <w:proofErr w:type="gramEnd"/>
      <w:r>
        <w:t xml:space="preserve"> produce multiple podcasts. I devised an initial list of interviewees based on my spreadsheet of </w:t>
      </w:r>
      <w:r w:rsidR="003868C3">
        <w:t xml:space="preserve">the </w:t>
      </w:r>
      <w:r>
        <w:t xml:space="preserve">Top 100 podcasts (choosing those that had particularly successful, interesting, or unusual revenue streams/trajectories). As I conducted these interviews, I </w:t>
      </w:r>
      <w:r w:rsidR="00AF7769">
        <w:t xml:space="preserve">employed a snowball sampling technique, </w:t>
      </w:r>
      <w:r>
        <w:t>ask</w:t>
      </w:r>
      <w:r w:rsidR="00AF7769">
        <w:t>ing</w:t>
      </w:r>
      <w:r>
        <w:t xml:space="preserve"> participants to recommend other interview subjects, </w:t>
      </w:r>
      <w:proofErr w:type="gramStart"/>
      <w:r w:rsidR="00AF7769">
        <w:t>thereby</w:t>
      </w:r>
      <w:proofErr w:type="gramEnd"/>
      <w:r w:rsidR="00AF7769">
        <w:t xml:space="preserve"> expanding </w:t>
      </w:r>
      <w:r>
        <w:t>the list based on those recommendations. This list included representatives from individual shows (</w:t>
      </w:r>
      <w:r w:rsidRPr="000B4990">
        <w:rPr>
          <w:i/>
        </w:rPr>
        <w:t>Reveal</w:t>
      </w:r>
      <w:r>
        <w:t xml:space="preserve">, </w:t>
      </w:r>
      <w:r w:rsidRPr="000B4990">
        <w:rPr>
          <w:i/>
        </w:rPr>
        <w:t>Intelligence Squared</w:t>
      </w:r>
      <w:r>
        <w:t xml:space="preserve">, </w:t>
      </w:r>
      <w:r w:rsidRPr="000B4990">
        <w:rPr>
          <w:i/>
        </w:rPr>
        <w:t>Song Exploder</w:t>
      </w:r>
      <w:r>
        <w:t xml:space="preserve">) and the following networks/companies: Gimlet Media, </w:t>
      </w:r>
      <w:proofErr w:type="spellStart"/>
      <w:r>
        <w:t>Midroll</w:t>
      </w:r>
      <w:proofErr w:type="spellEnd"/>
      <w:r>
        <w:t xml:space="preserve"> Media, Panoply, Infinite Guest, Audible, </w:t>
      </w:r>
      <w:proofErr w:type="spellStart"/>
      <w:r>
        <w:t>Buzz</w:t>
      </w:r>
      <w:r w:rsidR="00210300">
        <w:t>F</w:t>
      </w:r>
      <w:r>
        <w:t>eed</w:t>
      </w:r>
      <w:proofErr w:type="spellEnd"/>
      <w:r>
        <w:t xml:space="preserve">, PRX, the Australian Broadcasting Company, </w:t>
      </w:r>
      <w:r w:rsidR="00210300">
        <w:t>WBEZ</w:t>
      </w:r>
      <w:r>
        <w:t xml:space="preserve">, and New York Public Radio. Toward the end of my research, I sought out information from podcasters who could fill certain gaps in my research; for example, </w:t>
      </w:r>
      <w:r w:rsidRPr="000B4990">
        <w:rPr>
          <w:i/>
        </w:rPr>
        <w:t>The Heart</w:t>
      </w:r>
      <w:r>
        <w:t xml:space="preserve">’s </w:t>
      </w:r>
      <w:proofErr w:type="spellStart"/>
      <w:r>
        <w:t>Mitra</w:t>
      </w:r>
      <w:proofErr w:type="spellEnd"/>
      <w:r>
        <w:t xml:space="preserve"> </w:t>
      </w:r>
      <w:proofErr w:type="spellStart"/>
      <w:r>
        <w:t>Kaboli</w:t>
      </w:r>
      <w:proofErr w:type="spellEnd"/>
      <w:r>
        <w:t xml:space="preserve"> and </w:t>
      </w:r>
      <w:r w:rsidRPr="000B4990">
        <w:rPr>
          <w:i/>
        </w:rPr>
        <w:t>Israel Story</w:t>
      </w:r>
      <w:r w:rsidRPr="009E6A55">
        <w:t>’s</w:t>
      </w:r>
      <w:r>
        <w:t xml:space="preserve"> Benny Becker answered an email inquiry about running live events, and </w:t>
      </w:r>
      <w:r w:rsidRPr="000B4990">
        <w:rPr>
          <w:i/>
        </w:rPr>
        <w:t>Yes Means Yes</w:t>
      </w:r>
      <w:r>
        <w:t xml:space="preserve">’s Jaclyn Friedman and </w:t>
      </w:r>
      <w:r w:rsidRPr="000B4990">
        <w:rPr>
          <w:i/>
        </w:rPr>
        <w:t>Lore</w:t>
      </w:r>
      <w:r>
        <w:t xml:space="preserve">’s Aaron </w:t>
      </w:r>
      <w:proofErr w:type="spellStart"/>
      <w:r>
        <w:t>Mahnke</w:t>
      </w:r>
      <w:proofErr w:type="spellEnd"/>
      <w:r>
        <w:t xml:space="preserve"> gave me insight into running podcasts without network support. </w:t>
      </w:r>
    </w:p>
    <w:p w14:paraId="72A2F329" w14:textId="77777777" w:rsidR="005106C7" w:rsidRDefault="005106C7"/>
    <w:p w14:paraId="705765E0" w14:textId="7FCA9BE3" w:rsidR="005106C7" w:rsidRDefault="002F5642">
      <w:r>
        <w:t>Because this report</w:t>
      </w:r>
      <w:r w:rsidR="00210300">
        <w:t xml:space="preserve"> gears</w:t>
      </w:r>
      <w:r>
        <w:t xml:space="preserve"> toward a journalistic audience (both individuals interested in launching/sustaining podcasts and media outlets interested in pursuing podcasts), there are some significant, important subsets of the podcasting community that are conspicuously underrepresented--</w:t>
      </w:r>
      <w:r w:rsidR="00210300">
        <w:t>-</w:t>
      </w:r>
      <w:r>
        <w:t xml:space="preserve">most notably comedy podcasts, talk radio podcasts, and self-help podcasts. </w:t>
      </w:r>
    </w:p>
    <w:p w14:paraId="63EC377C" w14:textId="77777777" w:rsidR="005106C7" w:rsidRDefault="005106C7"/>
    <w:p w14:paraId="78198CA6" w14:textId="1ACB61FB" w:rsidR="005106C7" w:rsidRDefault="002F5642">
      <w:r>
        <w:t>I should also stress that this is a U</w:t>
      </w:r>
      <w:r w:rsidR="00210300">
        <w:t>.</w:t>
      </w:r>
      <w:r>
        <w:t>S</w:t>
      </w:r>
      <w:r w:rsidR="00210300">
        <w:t>.</w:t>
      </w:r>
      <w:r>
        <w:t>-centric report; because most media in the U</w:t>
      </w:r>
      <w:r w:rsidR="00210300">
        <w:t xml:space="preserve">nited </w:t>
      </w:r>
      <w:r>
        <w:t>S</w:t>
      </w:r>
      <w:r w:rsidR="00210300">
        <w:t>tates</w:t>
      </w:r>
      <w:r>
        <w:t xml:space="preserve"> is privately funded, the expectations of consumer/foundational giving are substantially different than in countries with strong governmental support of media. Also, due to the fast-paced nature of this sphere, which changes on a daily basis, and the time required to publish, I should warn the reader that this report may be missing relevant information released after the final draft was submitted. </w:t>
      </w:r>
    </w:p>
    <w:p w14:paraId="0735BF22" w14:textId="77777777" w:rsidR="005106C7" w:rsidRDefault="005106C7"/>
    <w:p w14:paraId="33F23486" w14:textId="077AA03F" w:rsidR="005106C7" w:rsidRDefault="006F7760">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Why Podcasting Matters</w:t>
      </w:r>
      <w:r w:rsidRPr="00B40D86">
        <w:rPr>
          <w:sz w:val="32"/>
          <w:szCs w:val="32"/>
        </w:rPr>
        <w:t>}</w:t>
      </w:r>
    </w:p>
    <w:p w14:paraId="17F00265" w14:textId="77777777" w:rsidR="006F7760" w:rsidRDefault="006F7760"/>
    <w:p w14:paraId="6DD5C2DB" w14:textId="01F12074" w:rsidR="005106C7" w:rsidRDefault="002F5642">
      <w:r>
        <w:t xml:space="preserve">Podcasting’s present and future, particularly its business models, are relevant to digital journalism for two major reasons. First, podcasting is a medium that lends itself to mobile consumption, and thus </w:t>
      </w:r>
      <w:r w:rsidR="00210300">
        <w:t xml:space="preserve">provides </w:t>
      </w:r>
      <w:r>
        <w:t xml:space="preserve">a means </w:t>
      </w:r>
      <w:r w:rsidR="003C0F01">
        <w:t xml:space="preserve">for </w:t>
      </w:r>
      <w:r>
        <w:t xml:space="preserve">reaching audiences in ways other media cannot. </w:t>
      </w:r>
      <w:r>
        <w:lastRenderedPageBreak/>
        <w:t xml:space="preserve">Second, podcasting offers a level of engagement with </w:t>
      </w:r>
      <w:proofErr w:type="gramStart"/>
      <w:r>
        <w:t>audiences that is</w:t>
      </w:r>
      <w:proofErr w:type="gramEnd"/>
      <w:r>
        <w:t xml:space="preserve"> incomparable with other digital media; it thus presents a remarkable opportunity for journalistic outlets to cultivate audience relationships and experiment with new forms of revenue generation.</w:t>
      </w:r>
    </w:p>
    <w:p w14:paraId="3CA14505" w14:textId="77777777" w:rsidR="005106C7" w:rsidRDefault="005106C7"/>
    <w:p w14:paraId="11E1953B" w14:textId="5D2F816F" w:rsidR="005106C7" w:rsidRDefault="006F7760">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The Growth of Mobile</w:t>
      </w:r>
      <w:r w:rsidRPr="00B40D86">
        <w:rPr>
          <w:sz w:val="32"/>
          <w:szCs w:val="32"/>
        </w:rPr>
        <w:t>}</w:t>
      </w:r>
    </w:p>
    <w:p w14:paraId="02856036" w14:textId="77777777" w:rsidR="006F7760" w:rsidRDefault="006F7760"/>
    <w:p w14:paraId="1626A5B1" w14:textId="6D2FCE14" w:rsidR="005106C7" w:rsidRDefault="002F6979">
      <w:hyperlink r:id="rId31">
        <w:r w:rsidR="002F5642">
          <w:rPr>
            <w:color w:val="1155CC"/>
            <w:u w:val="single"/>
          </w:rPr>
          <w:t>According to a report on mobile technology trends from KPCB,</w:t>
        </w:r>
      </w:hyperlink>
      <w:r w:rsidR="002F5642">
        <w:rPr>
          <w:color w:val="333333"/>
          <w:highlight w:val="white"/>
        </w:rPr>
        <w:t xml:space="preserve"> </w:t>
      </w:r>
      <w:r w:rsidR="002F5642">
        <w:t xml:space="preserve">Americans now use their smartphones more than any other device to access the </w:t>
      </w:r>
      <w:r w:rsidR="001A34EE">
        <w:t>I</w:t>
      </w:r>
      <w:r w:rsidR="002F5642">
        <w:t>nternet</w:t>
      </w:r>
      <w:r w:rsidR="001A34EE">
        <w:t>-</w:t>
      </w:r>
      <w:r w:rsidR="002F5642">
        <w:t>--and it’s a trend that appears to be on the rise</w:t>
      </w:r>
      <w:proofErr w:type="gramStart"/>
      <w:r w:rsidR="002F5642">
        <w:t>.\</w:t>
      </w:r>
      <w:proofErr w:type="gramEnd"/>
      <w:r w:rsidR="002F5642">
        <w:t>cite{KPCB} Similarly, mobile listening is</w:t>
      </w:r>
      <w:r w:rsidR="001A34EE">
        <w:t xml:space="preserve"> by far</w:t>
      </w:r>
      <w:r w:rsidR="002F5642">
        <w:t xml:space="preserve"> the predominant method of podcast consumption today (63</w:t>
      </w:r>
      <w:r w:rsidR="001A34EE">
        <w:t xml:space="preserve"> percent</w:t>
      </w:r>
      <w:r w:rsidR="002F5642">
        <w:t xml:space="preserve"> of </w:t>
      </w:r>
      <w:proofErr w:type="spellStart"/>
      <w:r w:rsidR="002F5642">
        <w:t>Libsyn</w:t>
      </w:r>
      <w:proofErr w:type="spellEnd"/>
      <w:r w:rsidR="002F5642">
        <w:t>-hosted podcasts were requested from mobile devices in 2014</w:t>
      </w:r>
      <w:r w:rsidR="001A34EE">
        <w:t xml:space="preserve">, </w:t>
      </w:r>
      <w:r w:rsidR="002F5642">
        <w:t>up from 43</w:t>
      </w:r>
      <w:r w:rsidR="001A34EE">
        <w:t xml:space="preserve"> percent </w:t>
      </w:r>
      <w:r w:rsidR="002F5642">
        <w:t xml:space="preserve">in 2012, according to </w:t>
      </w:r>
      <w:hyperlink r:id="rId32">
        <w:proofErr w:type="spellStart"/>
        <w:r w:rsidR="002F5642">
          <w:rPr>
            <w:color w:val="1155CC"/>
            <w:u w:val="single"/>
          </w:rPr>
          <w:t>Libsyn</w:t>
        </w:r>
        <w:r w:rsidR="00B36FCD">
          <w:rPr>
            <w:color w:val="1155CC"/>
            <w:u w:val="single"/>
          </w:rPr>
          <w:t>’</w:t>
        </w:r>
        <w:r w:rsidR="002F5642">
          <w:rPr>
            <w:color w:val="1155CC"/>
            <w:u w:val="single"/>
          </w:rPr>
          <w:t>s</w:t>
        </w:r>
        <w:proofErr w:type="spellEnd"/>
        <w:r w:rsidR="002F5642">
          <w:rPr>
            <w:color w:val="1155CC"/>
            <w:u w:val="single"/>
          </w:rPr>
          <w:t xml:space="preserve"> internal data</w:t>
        </w:r>
      </w:hyperlink>
      <w:r w:rsidR="002F5642">
        <w:t>), and it continues to grow month by month.\cite{</w:t>
      </w:r>
      <w:proofErr w:type="spellStart"/>
      <w:r w:rsidR="002F5642">
        <w:t>libsyndata</w:t>
      </w:r>
      <w:proofErr w:type="spellEnd"/>
      <w:r w:rsidR="002F5642">
        <w:t>} Podcasting should be considered a mobile-first medium.</w:t>
      </w:r>
    </w:p>
    <w:p w14:paraId="63AF460C" w14:textId="77777777" w:rsidR="005106C7" w:rsidRDefault="005106C7"/>
    <w:p w14:paraId="561F36E4" w14:textId="77777777" w:rsidR="005106C7" w:rsidRDefault="002F5642">
      <w:pPr>
        <w:jc w:val="center"/>
      </w:pPr>
      <w:r>
        <w:rPr>
          <w:noProof/>
        </w:rPr>
        <w:drawing>
          <wp:inline distT="114300" distB="114300" distL="114300" distR="114300" wp14:anchorId="1AA84220" wp14:editId="43FD9473">
            <wp:extent cx="4887403" cy="3700463"/>
            <wp:effectExtent l="0" t="0" r="0" b="0"/>
            <wp:docPr id="3" name="image07.png" descr="Mobile-Internet-Trends-Mary-Meeker-2015-1-550x417.png"/>
            <wp:cNvGraphicFramePr/>
            <a:graphic xmlns:a="http://schemas.openxmlformats.org/drawingml/2006/main">
              <a:graphicData uri="http://schemas.openxmlformats.org/drawingml/2006/picture">
                <pic:pic xmlns:pic="http://schemas.openxmlformats.org/drawingml/2006/picture">
                  <pic:nvPicPr>
                    <pic:cNvPr id="0" name="image07.png" descr="Mobile-Internet-Trends-Mary-Meeker-2015-1-550x417.png"/>
                    <pic:cNvPicPr preferRelativeResize="0"/>
                  </pic:nvPicPr>
                  <pic:blipFill>
                    <a:blip r:embed="rId33"/>
                    <a:srcRect/>
                    <a:stretch>
                      <a:fillRect/>
                    </a:stretch>
                  </pic:blipFill>
                  <pic:spPr>
                    <a:xfrm>
                      <a:off x="0" y="0"/>
                      <a:ext cx="4887403" cy="3700463"/>
                    </a:xfrm>
                    <a:prstGeom prst="rect">
                      <a:avLst/>
                    </a:prstGeom>
                    <a:ln/>
                  </pic:spPr>
                </pic:pic>
              </a:graphicData>
            </a:graphic>
          </wp:inline>
        </w:drawing>
      </w:r>
    </w:p>
    <w:p w14:paraId="06899E53" w14:textId="77777777" w:rsidR="005106C7" w:rsidRDefault="002F5642">
      <w:pPr>
        <w:jc w:val="center"/>
      </w:pPr>
      <w:r>
        <w:rPr>
          <w:i/>
          <w:color w:val="222222"/>
          <w:highlight w:val="white"/>
        </w:rPr>
        <w:t>\</w:t>
      </w:r>
      <w:proofErr w:type="gramStart"/>
      <w:r>
        <w:rPr>
          <w:i/>
          <w:color w:val="222222"/>
          <w:highlight w:val="white"/>
        </w:rPr>
        <w:t>graphics</w:t>
      </w:r>
      <w:proofErr w:type="gramEnd"/>
      <w:r>
        <w:rPr>
          <w:i/>
          <w:color w:val="222222"/>
          <w:highlight w:val="white"/>
        </w:rPr>
        <w:t>{graphics/PODCAST15_KPCB_Mobile.jpg}</w:t>
      </w:r>
    </w:p>
    <w:p w14:paraId="688B934B" w14:textId="77777777" w:rsidR="005106C7" w:rsidRDefault="002F5642">
      <w:pPr>
        <w:jc w:val="center"/>
      </w:pPr>
      <w:r>
        <w:rPr>
          <w:i/>
        </w:rPr>
        <w:t>\</w:t>
      </w:r>
      <w:proofErr w:type="gramStart"/>
      <w:r>
        <w:rPr>
          <w:i/>
        </w:rPr>
        <w:t>caption</w:t>
      </w:r>
      <w:proofErr w:type="gramEnd"/>
      <w:r>
        <w:rPr>
          <w:i/>
        </w:rPr>
        <w:t>{Figure 3: Time spent on mobile phones overtakes desktop usage in 2014. By KPCB, accessed via SmartInsights.com}</w:t>
      </w:r>
    </w:p>
    <w:p w14:paraId="4D9E867A" w14:textId="77777777" w:rsidR="005106C7" w:rsidRDefault="005106C7"/>
    <w:p w14:paraId="5599D52E" w14:textId="77777777" w:rsidR="005106C7" w:rsidRDefault="002F5642">
      <w:pPr>
        <w:jc w:val="center"/>
      </w:pPr>
      <w:r>
        <w:rPr>
          <w:noProof/>
        </w:rPr>
        <w:lastRenderedPageBreak/>
        <w:drawing>
          <wp:inline distT="114300" distB="114300" distL="114300" distR="114300" wp14:anchorId="7234DCE9" wp14:editId="710BCE61">
            <wp:extent cx="4990860" cy="2786063"/>
            <wp:effectExtent l="0" t="0" r="0" b="0"/>
            <wp:docPr id="6" name="image11.png" descr="Screenshot 2015-10-06 15.25.28.png"/>
            <wp:cNvGraphicFramePr/>
            <a:graphic xmlns:a="http://schemas.openxmlformats.org/drawingml/2006/main">
              <a:graphicData uri="http://schemas.openxmlformats.org/drawingml/2006/picture">
                <pic:pic xmlns:pic="http://schemas.openxmlformats.org/drawingml/2006/picture">
                  <pic:nvPicPr>
                    <pic:cNvPr id="0" name="image11.png" descr="Screenshot 2015-10-06 15.25.28.png"/>
                    <pic:cNvPicPr preferRelativeResize="0"/>
                  </pic:nvPicPr>
                  <pic:blipFill>
                    <a:blip r:embed="rId34"/>
                    <a:srcRect/>
                    <a:stretch>
                      <a:fillRect/>
                    </a:stretch>
                  </pic:blipFill>
                  <pic:spPr>
                    <a:xfrm>
                      <a:off x="0" y="0"/>
                      <a:ext cx="4990860" cy="2786063"/>
                    </a:xfrm>
                    <a:prstGeom prst="rect">
                      <a:avLst/>
                    </a:prstGeom>
                    <a:ln/>
                  </pic:spPr>
                </pic:pic>
              </a:graphicData>
            </a:graphic>
          </wp:inline>
        </w:drawing>
      </w:r>
    </w:p>
    <w:p w14:paraId="09941DE8" w14:textId="77777777" w:rsidR="005106C7" w:rsidRDefault="002F5642">
      <w:pPr>
        <w:widowControl w:val="0"/>
        <w:spacing w:line="240" w:lineRule="auto"/>
        <w:jc w:val="center"/>
      </w:pPr>
      <w:r>
        <w:rPr>
          <w:i/>
          <w:color w:val="222222"/>
          <w:highlight w:val="white"/>
        </w:rPr>
        <w:t>\</w:t>
      </w:r>
      <w:proofErr w:type="gramStart"/>
      <w:r>
        <w:rPr>
          <w:i/>
          <w:color w:val="222222"/>
          <w:highlight w:val="white"/>
        </w:rPr>
        <w:t>graphics</w:t>
      </w:r>
      <w:proofErr w:type="gramEnd"/>
      <w:r>
        <w:rPr>
          <w:i/>
          <w:color w:val="222222"/>
          <w:highlight w:val="white"/>
        </w:rPr>
        <w:t>{graphics/PODCAST15_EdInfinite_devices.jpg}</w:t>
      </w:r>
    </w:p>
    <w:p w14:paraId="124BF8BE" w14:textId="5E01C296" w:rsidR="005106C7" w:rsidRDefault="002F5642">
      <w:pPr>
        <w:widowControl w:val="0"/>
        <w:spacing w:line="240" w:lineRule="auto"/>
        <w:jc w:val="center"/>
      </w:pPr>
      <w:r>
        <w:rPr>
          <w:i/>
        </w:rPr>
        <w:t>\</w:t>
      </w:r>
      <w:proofErr w:type="gramStart"/>
      <w:r>
        <w:rPr>
          <w:i/>
        </w:rPr>
        <w:t>caption</w:t>
      </w:r>
      <w:proofErr w:type="gramEnd"/>
      <w:r>
        <w:rPr>
          <w:i/>
        </w:rPr>
        <w:t xml:space="preserve">{Figure 4: Podcast listening according to device. </w:t>
      </w:r>
      <w:r w:rsidR="001A34EE">
        <w:rPr>
          <w:i/>
        </w:rPr>
        <w:t>“</w:t>
      </w:r>
      <w:r>
        <w:rPr>
          <w:i/>
        </w:rPr>
        <w:t>The Infinite Dial</w:t>
      </w:r>
      <w:r w:rsidR="007F1C6B">
        <w:rPr>
          <w:i/>
        </w:rPr>
        <w:t xml:space="preserve"> </w:t>
      </w:r>
      <w:r>
        <w:rPr>
          <w:i/>
        </w:rPr>
        <w:t>2015,</w:t>
      </w:r>
      <w:r w:rsidR="007F1C6B">
        <w:rPr>
          <w:i/>
        </w:rPr>
        <w:t>”</w:t>
      </w:r>
      <w:r>
        <w:rPr>
          <w:i/>
        </w:rPr>
        <w:t xml:space="preserve"> Edison Research.}</w:t>
      </w:r>
    </w:p>
    <w:p w14:paraId="079251FD" w14:textId="77777777" w:rsidR="005106C7" w:rsidRDefault="005106C7"/>
    <w:p w14:paraId="13601CE5" w14:textId="77777777" w:rsidR="005106C7" w:rsidRDefault="005106C7"/>
    <w:p w14:paraId="694149B1" w14:textId="23C7E66A" w:rsidR="005106C7" w:rsidRDefault="002F5642">
      <w:r>
        <w:t xml:space="preserve">As a mobile medium, podcasts have an advantage </w:t>
      </w:r>
      <w:r w:rsidR="00B36FCD">
        <w:t xml:space="preserve">over </w:t>
      </w:r>
      <w:r>
        <w:t xml:space="preserve">text and video: </w:t>
      </w:r>
      <w:r w:rsidR="00B36FCD">
        <w:t>T</w:t>
      </w:r>
      <w:r>
        <w:t>hey can be consumed in the moments when visual media consumption is inconvenient or impossible, like driving, commuting, exercising, doing housework, etc. Angela Stengel, digital product manager at ABC Radio, told me about an in-depth study in</w:t>
      </w:r>
      <w:r w:rsidR="008C762E">
        <w:t xml:space="preserve"> which</w:t>
      </w:r>
      <w:r>
        <w:t xml:space="preserve"> </w:t>
      </w:r>
      <w:r w:rsidR="00B36FCD">
        <w:t xml:space="preserve">ABC </w:t>
      </w:r>
      <w:r>
        <w:t>asked</w:t>
      </w:r>
      <w:r w:rsidR="00B36FCD">
        <w:t xml:space="preserve"> its</w:t>
      </w:r>
      <w:r>
        <w:t xml:space="preserve"> listeners to explain the role</w:t>
      </w:r>
      <w:r w:rsidR="00B36FCD">
        <w:t xml:space="preserve"> that</w:t>
      </w:r>
      <w:r>
        <w:t xml:space="preserve"> podcasts play in their lives. </w:t>
      </w:r>
      <w:r w:rsidR="00B36FCD">
        <w:t>The study revealed</w:t>
      </w:r>
      <w:r>
        <w:t xml:space="preserve"> that</w:t>
      </w:r>
      <w:r w:rsidR="008C762E">
        <w:t>,</w:t>
      </w:r>
      <w:r>
        <w:t xml:space="preserve"> unlike radio</w:t>
      </w:r>
      <w:r w:rsidR="008C762E">
        <w:t>,</w:t>
      </w:r>
      <w:r>
        <w:t xml:space="preserve"> podcasts serve two kinds of functions: either to keep listeners company in the home or office (in these cases, listeners prefer host-led, chat-based podcasts) or to “transport them to another world” (</w:t>
      </w:r>
      <w:r w:rsidR="00B36FCD">
        <w:t>here</w:t>
      </w:r>
      <w:r>
        <w:t xml:space="preserve">, listeners prefer highly produced, story-based podcasts </w:t>
      </w:r>
      <w:r w:rsidR="00B36FCD">
        <w:t>like</w:t>
      </w:r>
      <w:r>
        <w:t xml:space="preserve"> </w:t>
      </w:r>
      <w:proofErr w:type="spellStart"/>
      <w:r>
        <w:rPr>
          <w:i/>
        </w:rPr>
        <w:t>Radio</w:t>
      </w:r>
      <w:r w:rsidR="00B36FCD">
        <w:rPr>
          <w:i/>
        </w:rPr>
        <w:t>l</w:t>
      </w:r>
      <w:r>
        <w:rPr>
          <w:i/>
        </w:rPr>
        <w:t>ab</w:t>
      </w:r>
      <w:proofErr w:type="spellEnd"/>
      <w:r>
        <w:rPr>
          <w:i/>
        </w:rPr>
        <w:t xml:space="preserve"> </w:t>
      </w:r>
      <w:r>
        <w:t xml:space="preserve">or </w:t>
      </w:r>
      <w:r>
        <w:rPr>
          <w:i/>
        </w:rPr>
        <w:t xml:space="preserve">This American Life). </w:t>
      </w:r>
      <w:r>
        <w:t>In either case, however, consumers are generally listening alone, from beginning to end, and engaging intimately with the material</w:t>
      </w:r>
      <w:proofErr w:type="gramStart"/>
      <w:r>
        <w:t>.\</w:t>
      </w:r>
      <w:proofErr w:type="gramEnd"/>
      <w:r>
        <w:t xml:space="preserve">cite{Stengel} </w:t>
      </w:r>
    </w:p>
    <w:p w14:paraId="08B4F69A" w14:textId="77777777" w:rsidR="005106C7" w:rsidRDefault="005106C7"/>
    <w:p w14:paraId="2165299F" w14:textId="3D3F424E" w:rsidR="005106C7" w:rsidRDefault="002F5642">
      <w:r>
        <w:t>This is the kind of insight that podcast creators have</w:t>
      </w:r>
      <w:r w:rsidR="00B36FCD">
        <w:t xml:space="preserve"> long</w:t>
      </w:r>
      <w:r>
        <w:t xml:space="preserve"> suspected instinctively, but </w:t>
      </w:r>
      <w:r w:rsidR="00AF7769">
        <w:t xml:space="preserve">have not had the </w:t>
      </w:r>
      <w:r>
        <w:t xml:space="preserve">research to </w:t>
      </w:r>
      <w:r w:rsidR="00AF7769">
        <w:t>support their claims</w:t>
      </w:r>
      <w:r>
        <w:t xml:space="preserve">. As Jenna Weiss-Berman, director of audio at </w:t>
      </w:r>
      <w:proofErr w:type="spellStart"/>
      <w:r>
        <w:t>Buzz</w:t>
      </w:r>
      <w:r w:rsidR="00B36FCD">
        <w:t>F</w:t>
      </w:r>
      <w:r>
        <w:t>eed</w:t>
      </w:r>
      <w:proofErr w:type="spellEnd"/>
      <w:r>
        <w:t>, told me</w:t>
      </w:r>
      <w:r w:rsidR="00B36FCD">
        <w:t>:</w:t>
      </w:r>
      <w:r>
        <w:t xml:space="preserve"> “I don’t think it’s the kind of medium that lends itself to </w:t>
      </w:r>
      <w:proofErr w:type="spellStart"/>
      <w:r>
        <w:t>virality</w:t>
      </w:r>
      <w:proofErr w:type="spellEnd"/>
      <w:r>
        <w:t>. It’s not a one</w:t>
      </w:r>
      <w:r w:rsidR="00B36FCD">
        <w:t>-</w:t>
      </w:r>
      <w:r>
        <w:t>minute video, and it’s not an article you can quickly scroll through and look at the pictures and say you read it. You have to sit and engage.”\</w:t>
      </w:r>
      <w:proofErr w:type="gramStart"/>
      <w:r>
        <w:t>cite</w:t>
      </w:r>
      <w:proofErr w:type="gramEnd"/>
      <w:r>
        <w:t>{</w:t>
      </w:r>
      <w:proofErr w:type="spellStart"/>
      <w:r>
        <w:t>wb</w:t>
      </w:r>
      <w:proofErr w:type="spellEnd"/>
      <w:r>
        <w:t>}</w:t>
      </w:r>
    </w:p>
    <w:p w14:paraId="40FA6AAA" w14:textId="77777777" w:rsidR="005106C7" w:rsidRDefault="005106C7"/>
    <w:p w14:paraId="61DAD48C" w14:textId="5DCB1673" w:rsidR="005106C7" w:rsidRDefault="002F5642">
      <w:r>
        <w:t xml:space="preserve">As such, podcasting offers an alternative </w:t>
      </w:r>
      <w:r w:rsidR="00192D5C">
        <w:t xml:space="preserve">vehicle </w:t>
      </w:r>
      <w:r>
        <w:t>for journalism</w:t>
      </w:r>
      <w:r w:rsidR="00192D5C">
        <w:t>:</w:t>
      </w:r>
      <w:r>
        <w:t xml:space="preserve"> one which is easily accessible on mobile phones (where more and more consumers </w:t>
      </w:r>
      <w:r w:rsidR="00192D5C">
        <w:t>spend their time</w:t>
      </w:r>
      <w:r>
        <w:t xml:space="preserve">), privileged at certain hours of </w:t>
      </w:r>
      <w:r w:rsidR="00192D5C">
        <w:t xml:space="preserve">the </w:t>
      </w:r>
      <w:r>
        <w:t xml:space="preserve">day, and has the unique characteristic of </w:t>
      </w:r>
      <w:r w:rsidR="00C20F50">
        <w:t>eliciting consumers’ close attention.</w:t>
      </w:r>
      <w:r>
        <w:t xml:space="preserve"> </w:t>
      </w:r>
    </w:p>
    <w:p w14:paraId="2318E211" w14:textId="77777777" w:rsidR="005106C7" w:rsidRDefault="005106C7"/>
    <w:p w14:paraId="0CA56C89" w14:textId="77777777" w:rsidR="005106C7" w:rsidRDefault="005106C7"/>
    <w:p w14:paraId="41418CC0" w14:textId="6C675E44" w:rsidR="005106C7" w:rsidRDefault="001372D2">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An Antidote to Advertising in the Internet Age?</w:t>
      </w:r>
      <w:r w:rsidRPr="00B40D86">
        <w:rPr>
          <w:sz w:val="32"/>
          <w:szCs w:val="32"/>
        </w:rPr>
        <w:t>}</w:t>
      </w:r>
      <w:r w:rsidR="002F5642">
        <w:rPr>
          <w:b/>
          <w:sz w:val="28"/>
          <w:szCs w:val="28"/>
        </w:rPr>
        <w:t xml:space="preserve"> </w:t>
      </w:r>
    </w:p>
    <w:p w14:paraId="0AC17872" w14:textId="6D5D8971" w:rsidR="005106C7" w:rsidRDefault="002F5642">
      <w:r>
        <w:lastRenderedPageBreak/>
        <w:t>At a time when consumers have become increasingly immune to display ads (</w:t>
      </w:r>
      <w:proofErr w:type="spellStart"/>
      <w:r>
        <w:rPr>
          <w:color w:val="1155CC"/>
          <w:u w:val="single"/>
        </w:rPr>
        <w:t>Doubleclick</w:t>
      </w:r>
      <w:proofErr w:type="spellEnd"/>
      <w:r>
        <w:rPr>
          <w:color w:val="1155CC"/>
          <w:u w:val="single"/>
        </w:rPr>
        <w:t xml:space="preserve"> currently measures global click-through</w:t>
      </w:r>
      <w:r w:rsidR="00CB705C">
        <w:rPr>
          <w:color w:val="1155CC"/>
          <w:u w:val="single"/>
        </w:rPr>
        <w:t xml:space="preserve"> </w:t>
      </w:r>
      <w:r>
        <w:rPr>
          <w:color w:val="1155CC"/>
          <w:u w:val="single"/>
        </w:rPr>
        <w:t>rates on display ads at 0.06</w:t>
      </w:r>
      <w:r w:rsidR="00CB705C">
        <w:rPr>
          <w:color w:val="1155CC"/>
          <w:u w:val="single"/>
        </w:rPr>
        <w:t xml:space="preserve"> percent</w:t>
      </w:r>
      <w:r>
        <w:t>), podcasts offer a potentially interesting vehicle for digital advertising</w:t>
      </w:r>
      <w:proofErr w:type="gramStart"/>
      <w:r>
        <w:t>.\</w:t>
      </w:r>
      <w:proofErr w:type="gramEnd"/>
      <w:r>
        <w:t>cite{</w:t>
      </w:r>
      <w:proofErr w:type="spellStart"/>
      <w:r>
        <w:t>ctr</w:t>
      </w:r>
      <w:proofErr w:type="spellEnd"/>
      <w:r>
        <w:t>}</w:t>
      </w:r>
    </w:p>
    <w:p w14:paraId="3B3666F6" w14:textId="77777777" w:rsidR="005106C7" w:rsidRDefault="005106C7"/>
    <w:p w14:paraId="3118B207" w14:textId="74764D48" w:rsidR="005106C7" w:rsidRDefault="002F5642">
      <w:r>
        <w:t xml:space="preserve">First, there’s the engagement that podcasts </w:t>
      </w:r>
      <w:r w:rsidR="00CB705C">
        <w:t>inspire</w:t>
      </w:r>
      <w:r>
        <w:t xml:space="preserve"> in listeners. Mark </w:t>
      </w:r>
      <w:proofErr w:type="spellStart"/>
      <w:r>
        <w:t>DiCristina</w:t>
      </w:r>
      <w:proofErr w:type="spellEnd"/>
      <w:r>
        <w:t xml:space="preserve"> explained that </w:t>
      </w:r>
      <w:proofErr w:type="spellStart"/>
      <w:r>
        <w:t>Mail</w:t>
      </w:r>
      <w:r w:rsidR="00CB705C">
        <w:t>C</w:t>
      </w:r>
      <w:r>
        <w:t>himp</w:t>
      </w:r>
      <w:proofErr w:type="spellEnd"/>
      <w:r>
        <w:t xml:space="preserve"> likes podcast advertising because “people are generally tuned into podcasts,” and thus the ads are “sticky.”\</w:t>
      </w:r>
      <w:proofErr w:type="gramStart"/>
      <w:r>
        <w:t>cite</w:t>
      </w:r>
      <w:proofErr w:type="gramEnd"/>
      <w:r>
        <w:t>{</w:t>
      </w:r>
      <w:proofErr w:type="spellStart"/>
      <w:r>
        <w:t>mailchimp</w:t>
      </w:r>
      <w:proofErr w:type="spellEnd"/>
      <w:r>
        <w:t>} Sarah van Mosel comment</w:t>
      </w:r>
      <w:r w:rsidR="00CB705C">
        <w:t>ed</w:t>
      </w:r>
      <w:r>
        <w:t>: “All these brands-</w:t>
      </w:r>
      <w:r w:rsidR="00690073">
        <w:t>--</w:t>
      </w:r>
      <w:r>
        <w:t>regardless that we don’t have standard measurements and that you can’t track things</w:t>
      </w:r>
      <w:r w:rsidR="00690073">
        <w:t>---</w:t>
      </w:r>
      <w:r>
        <w:t>come back again and again and again because of the off</w:t>
      </w:r>
      <w:r w:rsidR="00690073">
        <w:t>-</w:t>
      </w:r>
      <w:r>
        <w:t>the</w:t>
      </w:r>
      <w:r w:rsidR="00690073">
        <w:t>-</w:t>
      </w:r>
      <w:r>
        <w:t>charts level of engagement podcasting has, that more than compensates for the lack of metrics.”\</w:t>
      </w:r>
      <w:proofErr w:type="gramStart"/>
      <w:r>
        <w:t>cite</w:t>
      </w:r>
      <w:proofErr w:type="gramEnd"/>
      <w:r>
        <w:t>{</w:t>
      </w:r>
      <w:proofErr w:type="spellStart"/>
      <w:r>
        <w:t>mosel</w:t>
      </w:r>
      <w:proofErr w:type="spellEnd"/>
      <w:r>
        <w:t>}</w:t>
      </w:r>
    </w:p>
    <w:p w14:paraId="1B727509" w14:textId="77777777" w:rsidR="005106C7" w:rsidRDefault="005106C7"/>
    <w:p w14:paraId="5BB443EF" w14:textId="322F17EF" w:rsidR="00690073" w:rsidRDefault="002F5642">
      <w:r>
        <w:t>Second, podcast listeners are loyal</w:t>
      </w:r>
      <w:r w:rsidR="00690073">
        <w:t>.</w:t>
      </w:r>
      <w:r>
        <w:t xml:space="preserve"> </w:t>
      </w:r>
      <w:r w:rsidR="00690073">
        <w:t>T</w:t>
      </w:r>
      <w:r>
        <w:t xml:space="preserve">hey form relationships with hosts and return to shows regularly. In Caitlin Thompson’s words: </w:t>
      </w:r>
    </w:p>
    <w:p w14:paraId="4CC6F21D" w14:textId="77777777" w:rsidR="00690073" w:rsidRDefault="00690073"/>
    <w:p w14:paraId="1100A07B" w14:textId="122FC968" w:rsidR="005106C7" w:rsidRDefault="002F5642" w:rsidP="000B4990">
      <w:pPr>
        <w:ind w:left="720"/>
      </w:pPr>
      <w:r w:rsidRPr="000B4990">
        <w:rPr>
          <w:sz w:val="20"/>
          <w:szCs w:val="20"/>
        </w:rPr>
        <w:t xml:space="preserve">There’s </w:t>
      </w:r>
      <w:proofErr w:type="gramStart"/>
      <w:r w:rsidRPr="000B4990">
        <w:rPr>
          <w:sz w:val="20"/>
          <w:szCs w:val="20"/>
        </w:rPr>
        <w:t>a regularity</w:t>
      </w:r>
      <w:proofErr w:type="gramEnd"/>
      <w:r w:rsidRPr="000B4990">
        <w:rPr>
          <w:sz w:val="20"/>
          <w:szCs w:val="20"/>
        </w:rPr>
        <w:t xml:space="preserve"> in listens. If you’re </w:t>
      </w:r>
      <w:r w:rsidR="00690073" w:rsidRPr="000B4990">
        <w:rPr>
          <w:sz w:val="20"/>
          <w:szCs w:val="20"/>
        </w:rPr>
        <w:t>T</w:t>
      </w:r>
      <w:r w:rsidRPr="000B4990">
        <w:rPr>
          <w:sz w:val="20"/>
          <w:szCs w:val="20"/>
        </w:rPr>
        <w:t xml:space="preserve">he Huffington Post or </w:t>
      </w:r>
      <w:proofErr w:type="spellStart"/>
      <w:r w:rsidRPr="000B4990">
        <w:rPr>
          <w:sz w:val="20"/>
          <w:szCs w:val="20"/>
        </w:rPr>
        <w:t>Buzz</w:t>
      </w:r>
      <w:r w:rsidR="00690073" w:rsidRPr="000B4990">
        <w:rPr>
          <w:sz w:val="20"/>
          <w:szCs w:val="20"/>
        </w:rPr>
        <w:t>F</w:t>
      </w:r>
      <w:r w:rsidRPr="000B4990">
        <w:rPr>
          <w:sz w:val="20"/>
          <w:szCs w:val="20"/>
        </w:rPr>
        <w:t>eed</w:t>
      </w:r>
      <w:proofErr w:type="spellEnd"/>
      <w:r w:rsidRPr="000B4990">
        <w:rPr>
          <w:sz w:val="20"/>
          <w:szCs w:val="20"/>
        </w:rPr>
        <w:t xml:space="preserve"> or </w:t>
      </w:r>
      <w:proofErr w:type="spellStart"/>
      <w:r w:rsidRPr="000B4990">
        <w:rPr>
          <w:sz w:val="20"/>
          <w:szCs w:val="20"/>
        </w:rPr>
        <w:t>Vox</w:t>
      </w:r>
      <w:proofErr w:type="spellEnd"/>
      <w:r w:rsidRPr="000B4990">
        <w:rPr>
          <w:sz w:val="20"/>
          <w:szCs w:val="20"/>
        </w:rPr>
        <w:t xml:space="preserve"> or Fusion, you can do a great job with reaching an audience with one particular piece of content, but it’s really hard to guarantee that they’re going to come back. That’s why you have monthly visitors v</w:t>
      </w:r>
      <w:r w:rsidR="005C4BEE">
        <w:rPr>
          <w:sz w:val="20"/>
          <w:szCs w:val="20"/>
        </w:rPr>
        <w:t>er</w:t>
      </w:r>
      <w:r w:rsidRPr="000B4990">
        <w:rPr>
          <w:sz w:val="20"/>
          <w:szCs w:val="20"/>
        </w:rPr>
        <w:t>s</w:t>
      </w:r>
      <w:r w:rsidR="005C4BEE">
        <w:rPr>
          <w:sz w:val="20"/>
          <w:szCs w:val="20"/>
        </w:rPr>
        <w:t>us</w:t>
      </w:r>
      <w:r w:rsidRPr="000B4990">
        <w:rPr>
          <w:sz w:val="20"/>
          <w:szCs w:val="20"/>
        </w:rPr>
        <w:t xml:space="preserve"> unique visitors, and you want to have a healthy proportion of that, because you want to be attracting new people but you also want to be retaining others so your advertisers see that they know what they’re reaching</w:t>
      </w:r>
      <w:proofErr w:type="gramStart"/>
      <w:r w:rsidRPr="000B4990">
        <w:rPr>
          <w:sz w:val="20"/>
          <w:szCs w:val="20"/>
        </w:rPr>
        <w:t>.</w:t>
      </w:r>
      <w:r>
        <w:t>\</w:t>
      </w:r>
      <w:proofErr w:type="gramEnd"/>
      <w:r>
        <w:t>cite{</w:t>
      </w:r>
      <w:proofErr w:type="spellStart"/>
      <w:r>
        <w:t>thompson</w:t>
      </w:r>
      <w:proofErr w:type="spellEnd"/>
      <w:r>
        <w:t xml:space="preserve">} </w:t>
      </w:r>
    </w:p>
    <w:p w14:paraId="601949BA" w14:textId="77777777" w:rsidR="005106C7" w:rsidRDefault="005106C7"/>
    <w:p w14:paraId="5AAA9736" w14:textId="4ACCAC0C" w:rsidR="00690073" w:rsidRDefault="002F5642">
      <w:r>
        <w:t>Third, surveys suggest that podcasts, which typically have host-read ads, don’t engender advertising aversion</w:t>
      </w:r>
      <w:proofErr w:type="gramStart"/>
      <w:r>
        <w:t>.\</w:t>
      </w:r>
      <w:proofErr w:type="gramEnd"/>
      <w:r>
        <w:t>cite{</w:t>
      </w:r>
      <w:proofErr w:type="spellStart"/>
      <w:r>
        <w:t>wolfdenraphael</w:t>
      </w:r>
      <w:proofErr w:type="spellEnd"/>
      <w:r>
        <w:t>} Two caveats here: one, survey</w:t>
      </w:r>
      <w:r w:rsidR="00690073">
        <w:t>-</w:t>
      </w:r>
      <w:r>
        <w:t xml:space="preserve">takers </w:t>
      </w:r>
      <w:r w:rsidR="00690073">
        <w:t xml:space="preserve">complete </w:t>
      </w:r>
      <w:r>
        <w:t xml:space="preserve">surveys voluntarily, and so generally represent the opinions of the keenest listeners; and, two, as </w:t>
      </w:r>
      <w:hyperlink r:id="rId35">
        <w:proofErr w:type="spellStart"/>
        <w:r>
          <w:rPr>
            <w:color w:val="1155CC"/>
            <w:u w:val="single"/>
          </w:rPr>
          <w:t>Vox’s</w:t>
        </w:r>
        <w:proofErr w:type="spellEnd"/>
        <w:r>
          <w:rPr>
            <w:color w:val="1155CC"/>
            <w:u w:val="single"/>
          </w:rPr>
          <w:t xml:space="preserve"> Philip Edwards</w:t>
        </w:r>
      </w:hyperlink>
      <w:r>
        <w:t xml:space="preserve"> point</w:t>
      </w:r>
      <w:r w:rsidR="00690073">
        <w:t>ed</w:t>
      </w:r>
      <w:r>
        <w:t xml:space="preserve"> out, podcasts have become oversaturated with the same ads, which can be annoying</w:t>
      </w:r>
      <w:r w:rsidR="00690073">
        <w:t>-</w:t>
      </w:r>
      <w:r>
        <w:t>--especially since they’re difficult to skip.\cite{</w:t>
      </w:r>
      <w:proofErr w:type="spellStart"/>
      <w:r>
        <w:t>voxphil</w:t>
      </w:r>
      <w:proofErr w:type="spellEnd"/>
      <w:r>
        <w:t xml:space="preserve">} Nevertheless, Mark </w:t>
      </w:r>
      <w:proofErr w:type="spellStart"/>
      <w:r>
        <w:t>DiCristina</w:t>
      </w:r>
      <w:proofErr w:type="spellEnd"/>
      <w:r>
        <w:t xml:space="preserve"> has found that: </w:t>
      </w:r>
    </w:p>
    <w:p w14:paraId="5A2A5C4F" w14:textId="77777777" w:rsidR="00690073" w:rsidRDefault="00690073"/>
    <w:p w14:paraId="452E4381" w14:textId="43EDE4E4" w:rsidR="005106C7" w:rsidRDefault="002F5642" w:rsidP="000B4990">
      <w:pPr>
        <w:ind w:left="720"/>
      </w:pPr>
      <w:r w:rsidRPr="000B4990">
        <w:rPr>
          <w:sz w:val="20"/>
          <w:szCs w:val="20"/>
        </w:rPr>
        <w:t>People typically don’t mind the ads because they’re read by the hosts and integrated into the content in a way that’s more natural than in other mediums [...] there’s a transference of credibility that happens there</w:t>
      </w:r>
      <w:proofErr w:type="gramStart"/>
      <w:r w:rsidRPr="000B4990">
        <w:rPr>
          <w:sz w:val="20"/>
          <w:szCs w:val="20"/>
        </w:rPr>
        <w:t>.</w:t>
      </w:r>
      <w:r>
        <w:t>\</w:t>
      </w:r>
      <w:proofErr w:type="gramEnd"/>
      <w:r>
        <w:t>cite{</w:t>
      </w:r>
      <w:proofErr w:type="spellStart"/>
      <w:r>
        <w:t>mailchimp</w:t>
      </w:r>
      <w:proofErr w:type="spellEnd"/>
      <w:r>
        <w:t>}</w:t>
      </w:r>
    </w:p>
    <w:p w14:paraId="1AE08B06" w14:textId="77777777" w:rsidR="005106C7" w:rsidRDefault="005106C7"/>
    <w:p w14:paraId="334232E2" w14:textId="12AFB684" w:rsidR="005106C7" w:rsidRDefault="00690073">
      <w:r>
        <w:t>Those p</w:t>
      </w:r>
      <w:r w:rsidR="002F5642">
        <w:t xml:space="preserve">odcasters unrestricted by the FCC guidelines that constrain public radio have been further experimenting with means of integrating ads into content in innovative and entertaining ways. Comedy podcasts like </w:t>
      </w:r>
      <w:hyperlink r:id="rId36">
        <w:r w:rsidR="002F5642" w:rsidRPr="000B4990">
          <w:rPr>
            <w:i/>
            <w:color w:val="1155CC"/>
            <w:u w:val="single"/>
          </w:rPr>
          <w:t xml:space="preserve">The </w:t>
        </w:r>
        <w:proofErr w:type="spellStart"/>
        <w:r w:rsidR="002F5642" w:rsidRPr="000B4990">
          <w:rPr>
            <w:i/>
            <w:color w:val="1155CC"/>
            <w:u w:val="single"/>
          </w:rPr>
          <w:t>Nerdist</w:t>
        </w:r>
        <w:proofErr w:type="spellEnd"/>
      </w:hyperlink>
      <w:r w:rsidR="002F5642">
        <w:t xml:space="preserve"> and </w:t>
      </w:r>
      <w:hyperlink r:id="rId37">
        <w:r w:rsidR="002F5642" w:rsidRPr="000B4990">
          <w:rPr>
            <w:i/>
            <w:color w:val="1155CC"/>
            <w:u w:val="single"/>
          </w:rPr>
          <w:t xml:space="preserve">WTF with Marc </w:t>
        </w:r>
        <w:proofErr w:type="spellStart"/>
        <w:r w:rsidR="002F5642" w:rsidRPr="000B4990">
          <w:rPr>
            <w:i/>
            <w:color w:val="1155CC"/>
            <w:u w:val="single"/>
          </w:rPr>
          <w:t>Maron</w:t>
        </w:r>
        <w:proofErr w:type="spellEnd"/>
      </w:hyperlink>
      <w:r w:rsidR="002F5642">
        <w:t xml:space="preserve">, whose quick-witted hosts work the ad copy into their conversations, are particularly successful at this. Most prominent in this field, however, is Gimlet Media, </w:t>
      </w:r>
      <w:r w:rsidR="00252481">
        <w:t xml:space="preserve">which </w:t>
      </w:r>
      <w:r w:rsidR="002F5642">
        <w:t>sell</w:t>
      </w:r>
      <w:r w:rsidR="00252481">
        <w:t>s</w:t>
      </w:r>
      <w:r w:rsidR="002F5642">
        <w:t xml:space="preserve"> </w:t>
      </w:r>
      <w:r w:rsidR="00252481">
        <w:t>its</w:t>
      </w:r>
      <w:r w:rsidR="002F5642">
        <w:t xml:space="preserve"> native ads as “the best mobile ad unit[s] in existence” (more on this in the Gimlet case study below)</w:t>
      </w:r>
      <w:proofErr w:type="gramStart"/>
      <w:r w:rsidR="002F5642">
        <w:t>.\</w:t>
      </w:r>
      <w:proofErr w:type="gramEnd"/>
      <w:r w:rsidR="002F5642">
        <w:t>cite{</w:t>
      </w:r>
      <w:proofErr w:type="spellStart"/>
      <w:r w:rsidR="002F5642">
        <w:t>lieber</w:t>
      </w:r>
      <w:proofErr w:type="spellEnd"/>
      <w:r w:rsidR="002F5642">
        <w:t>}</w:t>
      </w:r>
    </w:p>
    <w:p w14:paraId="0DA6C971" w14:textId="77777777" w:rsidR="005106C7" w:rsidRDefault="005106C7"/>
    <w:p w14:paraId="0678AB01" w14:textId="622828F0" w:rsidR="00252481" w:rsidRDefault="00252481">
      <w:r>
        <w:t>Obviously</w:t>
      </w:r>
      <w:r w:rsidR="002F5642">
        <w:t>, these ads are digital. As technology improves and progresses, podcast ads could one day offer the tracking capabilities and data that online ads</w:t>
      </w:r>
      <w:r>
        <w:t xml:space="preserve"> do</w:t>
      </w:r>
      <w:r w:rsidR="002F5642">
        <w:t xml:space="preserve"> currently. </w:t>
      </w:r>
      <w:r>
        <w:t>In the meantime, p</w:t>
      </w:r>
      <w:r w:rsidR="002F5642">
        <w:t xml:space="preserve">odcast ads </w:t>
      </w:r>
      <w:r>
        <w:t xml:space="preserve">certainly </w:t>
      </w:r>
      <w:r w:rsidR="002F5642">
        <w:t xml:space="preserve">offer an intriguing alternative to advertisers hoping to reach and engage with digital, mobile consumers. As such, they could represent a paradigm shift in the way we conceptualize advertising in the </w:t>
      </w:r>
      <w:r w:rsidR="00560555">
        <w:t>21st</w:t>
      </w:r>
      <w:r>
        <w:t xml:space="preserve"> </w:t>
      </w:r>
      <w:r w:rsidR="002F5642">
        <w:t>century. Sarah van Mosel explain</w:t>
      </w:r>
      <w:r>
        <w:t>ed</w:t>
      </w:r>
      <w:r w:rsidR="002F5642">
        <w:t xml:space="preserve">: </w:t>
      </w:r>
    </w:p>
    <w:p w14:paraId="174D3ECE" w14:textId="77777777" w:rsidR="00252481" w:rsidRDefault="00252481"/>
    <w:p w14:paraId="4A1C7B01" w14:textId="1F731076" w:rsidR="005106C7" w:rsidRDefault="002F5642" w:rsidP="000B4990">
      <w:pPr>
        <w:ind w:left="720"/>
      </w:pPr>
      <w:r w:rsidRPr="000B4990">
        <w:rPr>
          <w:sz w:val="20"/>
          <w:szCs w:val="20"/>
        </w:rPr>
        <w:lastRenderedPageBreak/>
        <w:t>Maybe scale is a very 20th</w:t>
      </w:r>
      <w:r w:rsidR="00252481" w:rsidRPr="00252481">
        <w:rPr>
          <w:sz w:val="20"/>
          <w:szCs w:val="20"/>
        </w:rPr>
        <w:t>-</w:t>
      </w:r>
      <w:r w:rsidRPr="000B4990">
        <w:rPr>
          <w:sz w:val="20"/>
          <w:szCs w:val="20"/>
        </w:rPr>
        <w:t xml:space="preserve">century way of looking at advertising. I think the most amazing experiences are customized just for you. </w:t>
      </w:r>
      <w:proofErr w:type="spellStart"/>
      <w:r w:rsidRPr="000B4990">
        <w:rPr>
          <w:sz w:val="20"/>
          <w:szCs w:val="20"/>
        </w:rPr>
        <w:t>Millennials</w:t>
      </w:r>
      <w:proofErr w:type="spellEnd"/>
      <w:r w:rsidRPr="000B4990">
        <w:rPr>
          <w:sz w:val="20"/>
          <w:szCs w:val="20"/>
        </w:rPr>
        <w:t xml:space="preserve"> aren’t jaded about marketing, they just have high expectations for authenticity and customization</w:t>
      </w:r>
      <w:r w:rsidR="00252481">
        <w:rPr>
          <w:sz w:val="20"/>
          <w:szCs w:val="20"/>
        </w:rPr>
        <w:t>-</w:t>
      </w:r>
      <w:r w:rsidRPr="000B4990">
        <w:rPr>
          <w:sz w:val="20"/>
          <w:szCs w:val="20"/>
        </w:rPr>
        <w:t>--and they should</w:t>
      </w:r>
      <w:proofErr w:type="gramStart"/>
      <w:r w:rsidRPr="000B4990">
        <w:rPr>
          <w:sz w:val="20"/>
          <w:szCs w:val="20"/>
        </w:rPr>
        <w:t>.</w:t>
      </w:r>
      <w:r>
        <w:t>\</w:t>
      </w:r>
      <w:proofErr w:type="gramEnd"/>
      <w:r>
        <w:t>cite{</w:t>
      </w:r>
      <w:proofErr w:type="spellStart"/>
      <w:r>
        <w:t>mosel</w:t>
      </w:r>
      <w:proofErr w:type="spellEnd"/>
      <w:r>
        <w:t>}</w:t>
      </w:r>
    </w:p>
    <w:p w14:paraId="41A7A1CA" w14:textId="77777777" w:rsidR="005106C7" w:rsidRDefault="005106C7"/>
    <w:p w14:paraId="56F6A6B6" w14:textId="1C4B40E2" w:rsidR="005106C7" w:rsidRDefault="001372D2">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Where We Are Today</w:t>
      </w:r>
      <w:r w:rsidRPr="00B40D86">
        <w:rPr>
          <w:sz w:val="32"/>
          <w:szCs w:val="32"/>
        </w:rPr>
        <w:t>}</w:t>
      </w:r>
      <w:r w:rsidR="002F5642">
        <w:rPr>
          <w:b/>
          <w:sz w:val="36"/>
          <w:szCs w:val="36"/>
        </w:rPr>
        <w:t xml:space="preserve"> </w:t>
      </w:r>
    </w:p>
    <w:p w14:paraId="2E2918BC" w14:textId="77777777" w:rsidR="00252481" w:rsidRDefault="00252481"/>
    <w:p w14:paraId="4F667646" w14:textId="158410CF" w:rsidR="005106C7" w:rsidRDefault="00A77474">
      <w:r>
        <w:t>C</w:t>
      </w:r>
      <w:r w:rsidR="002F5642">
        <w:t>reators are fond of describing podcasting as still in its “Wild West” stage</w:t>
      </w:r>
      <w:r w:rsidR="00535357">
        <w:t xml:space="preserve">, </w:t>
      </w:r>
      <w:r w:rsidR="002F5642">
        <w:t>a time when the rules haven’t been formulated (let alone enforced) and everyone is</w:t>
      </w:r>
      <w:r w:rsidR="00535357">
        <w:t>---</w:t>
      </w:r>
      <w:r w:rsidR="002F5642">
        <w:t>in terms of content, metrics, advertising rates, and business models</w:t>
      </w:r>
      <w:r w:rsidR="00535357">
        <w:t>---</w:t>
      </w:r>
      <w:r w:rsidR="002F5642">
        <w:t xml:space="preserve">flying blind. </w:t>
      </w:r>
    </w:p>
    <w:p w14:paraId="28D43353" w14:textId="77777777" w:rsidR="005106C7" w:rsidRDefault="005106C7"/>
    <w:p w14:paraId="6FC1AD19" w14:textId="068581B6" w:rsidR="005106C7" w:rsidRDefault="002F5642">
      <w:r>
        <w:t xml:space="preserve">This concept underplays the extent to which podcasting technology, storytelling, and revenue creation has evolved since its emergence in the early 2000s. Second, it elides the legacy of radio upon podcasting, most particularly the strong influence of both talk radio and public radio on </w:t>
      </w:r>
      <w:r w:rsidR="00A77474">
        <w:t xml:space="preserve">its </w:t>
      </w:r>
      <w:r>
        <w:t xml:space="preserve">formats and revenue streams. </w:t>
      </w:r>
    </w:p>
    <w:p w14:paraId="741A8FE4" w14:textId="77777777" w:rsidR="005106C7" w:rsidRDefault="005106C7"/>
    <w:p w14:paraId="3A0F08C0" w14:textId="3C153657" w:rsidR="005106C7" w:rsidRDefault="00C115A0">
      <w:r>
        <w:t>O</w:t>
      </w:r>
      <w:r w:rsidR="002F5642">
        <w:t>n the level of distribution and production</w:t>
      </w:r>
      <w:r>
        <w:t xml:space="preserve">, </w:t>
      </w:r>
      <w:r w:rsidR="002F5642">
        <w:t xml:space="preserve">podcasting has unquestionably disrupted radio, hurtling the major players into a state of flux. Whereas local stations </w:t>
      </w:r>
      <w:r w:rsidR="00EB5260">
        <w:t>once</w:t>
      </w:r>
      <w:r w:rsidR="002F5642">
        <w:t xml:space="preserve"> </w:t>
      </w:r>
      <w:r w:rsidR="00EB5260">
        <w:t xml:space="preserve">relied </w:t>
      </w:r>
      <w:r w:rsidR="002F5642">
        <w:t xml:space="preserve">on major distributors </w:t>
      </w:r>
      <w:r w:rsidR="00475A6D">
        <w:t xml:space="preserve">such as </w:t>
      </w:r>
      <w:r w:rsidR="002F5642">
        <w:t xml:space="preserve">NPR for content, and producers </w:t>
      </w:r>
      <w:r w:rsidR="00A91E33">
        <w:t>were equally dependent</w:t>
      </w:r>
      <w:r w:rsidR="002F5642">
        <w:t xml:space="preserve"> </w:t>
      </w:r>
      <w:r w:rsidR="00A91E33">
        <w:t xml:space="preserve">upon them for </w:t>
      </w:r>
      <w:r w:rsidR="002F5642">
        <w:t>reach</w:t>
      </w:r>
      <w:r w:rsidR="00A91E33">
        <w:t>ing</w:t>
      </w:r>
      <w:r w:rsidR="002F5642">
        <w:t xml:space="preserve"> large audiences, the digitization of audio has rendered traditional distributors unnecessary. PRX, the public radio exchange, has pivoted from a station marketplace into an online platform where producers can upload their work directly for stations to download. What’s more, stations are no longer</w:t>
      </w:r>
      <w:r w:rsidR="00A91E33">
        <w:t xml:space="preserve"> the only outlet</w:t>
      </w:r>
      <w:r w:rsidR="00D82A2C">
        <w:t>s</w:t>
      </w:r>
      <w:r w:rsidR="00A91E33">
        <w:t xml:space="preserve"> for</w:t>
      </w:r>
      <w:r w:rsidR="002F5642">
        <w:t xml:space="preserve"> creators</w:t>
      </w:r>
      <w:r w:rsidR="00D82A2C">
        <w:t>;</w:t>
      </w:r>
      <w:r w:rsidR="002F5642">
        <w:t xml:space="preserve"> </w:t>
      </w:r>
      <w:r w:rsidR="00A91E33">
        <w:t xml:space="preserve">creators </w:t>
      </w:r>
      <w:r w:rsidR="002F5642">
        <w:t>can share their podcasts on a variety of platforms</w:t>
      </w:r>
      <w:r w:rsidR="00A91E33">
        <w:t xml:space="preserve">, some of which allow them to </w:t>
      </w:r>
      <w:r w:rsidR="002F5642">
        <w:t>reach audiences and earn revenue directly.</w:t>
      </w:r>
    </w:p>
    <w:p w14:paraId="6DCF8F61" w14:textId="77777777" w:rsidR="005106C7" w:rsidRDefault="005106C7"/>
    <w:p w14:paraId="4EBC7014" w14:textId="3487C29B" w:rsidR="005106C7" w:rsidRDefault="002F5642">
      <w:r>
        <w:t>“We’re in a position where every producer can also be a distributor if they want</w:t>
      </w:r>
      <w:r w:rsidR="00F32BC1">
        <w:t>,</w:t>
      </w:r>
      <w:r>
        <w:t xml:space="preserve">” Seth Lind, </w:t>
      </w:r>
      <w:r w:rsidR="00A91E33">
        <w:t>d</w:t>
      </w:r>
      <w:r>
        <w:t xml:space="preserve">irector of </w:t>
      </w:r>
      <w:r w:rsidR="00A91E33">
        <w:t>o</w:t>
      </w:r>
      <w:r>
        <w:t xml:space="preserve">perations at </w:t>
      </w:r>
      <w:r>
        <w:rPr>
          <w:i/>
        </w:rPr>
        <w:t>This American Life</w:t>
      </w:r>
      <w:r w:rsidR="00A91E33">
        <w:t>,</w:t>
      </w:r>
      <w:r>
        <w:t xml:space="preserve"> explain</w:t>
      </w:r>
      <w:r w:rsidR="00A91E33">
        <w:t>ed</w:t>
      </w:r>
      <w:r>
        <w:t>.</w:t>
      </w:r>
      <w:r w:rsidR="00F32BC1">
        <w:t xml:space="preserve"> </w:t>
      </w:r>
      <w:r>
        <w:t>“There’s kind of an identity crisis, and this is happening at the public radio station level</w:t>
      </w:r>
      <w:r w:rsidR="00A91E33">
        <w:t>,</w:t>
      </w:r>
      <w:r>
        <w:t xml:space="preserve"> too. It’s like</w:t>
      </w:r>
      <w:r w:rsidR="00A91E33">
        <w:t>,</w:t>
      </w:r>
      <w:r>
        <w:t xml:space="preserve"> ‘Are we producers? Are we distributors? Do we need distributors?’”\</w:t>
      </w:r>
      <w:proofErr w:type="gramStart"/>
      <w:r>
        <w:t>cite</w:t>
      </w:r>
      <w:proofErr w:type="gramEnd"/>
      <w:r>
        <w:t>{</w:t>
      </w:r>
      <w:proofErr w:type="spellStart"/>
      <w:r>
        <w:t>lind</w:t>
      </w:r>
      <w:proofErr w:type="spellEnd"/>
      <w:r>
        <w:t>}</w:t>
      </w:r>
    </w:p>
    <w:p w14:paraId="2E248236" w14:textId="77777777" w:rsidR="005106C7" w:rsidRDefault="005106C7"/>
    <w:p w14:paraId="49A42E61" w14:textId="77777777" w:rsidR="005106C7" w:rsidRDefault="002F5642">
      <w:r>
        <w:t>Distributors, even the public radio behemoths like NPR, have</w:t>
      </w:r>
      <w:r>
        <w:rPr>
          <w:b/>
        </w:rPr>
        <w:t xml:space="preserve"> </w:t>
      </w:r>
      <w:r>
        <w:t xml:space="preserve">lost their centrality in the audio ecosystem. </w:t>
      </w:r>
      <w:r>
        <w:rPr>
          <w:i/>
        </w:rPr>
        <w:t xml:space="preserve">This American Life, </w:t>
      </w:r>
      <w:r>
        <w:t xml:space="preserve">although still distributed on public radio, has become an </w:t>
      </w:r>
      <w:hyperlink r:id="rId38">
        <w:r>
          <w:rPr>
            <w:color w:val="1155CC"/>
            <w:u w:val="single"/>
          </w:rPr>
          <w:t>independent, public benefit corporation</w:t>
        </w:r>
      </w:hyperlink>
      <w:r>
        <w:t>, allowing it to maintain direct relationships with advertisers</w:t>
      </w:r>
      <w:proofErr w:type="gramStart"/>
      <w:r>
        <w:t>.\</w:t>
      </w:r>
      <w:proofErr w:type="gramEnd"/>
      <w:r>
        <w:t>cite{</w:t>
      </w:r>
      <w:proofErr w:type="spellStart"/>
      <w:r>
        <w:t>talpbc</w:t>
      </w:r>
      <w:proofErr w:type="spellEnd"/>
      <w:r>
        <w:t xml:space="preserve">} Instigated by growing advertiser interest, and the need to bundle shows to maximize impressions, new podcast networks like Gimlet Media and </w:t>
      </w:r>
      <w:proofErr w:type="spellStart"/>
      <w:r>
        <w:t>Midroll</w:t>
      </w:r>
      <w:proofErr w:type="spellEnd"/>
      <w:r>
        <w:t xml:space="preserve"> Media have emerged, promising producers greater editorial freedom, higher salaries, or both. Almost weekly, individuals are leaving the public radio system to join them. Just this October, WNYC announced the creation of WNYC Studios, a podcast division that will self-distribute, raise money to develop programming, and hopefully incentivize talent to remain within the company</w:t>
      </w:r>
      <w:proofErr w:type="gramStart"/>
      <w:r>
        <w:t>.\</w:t>
      </w:r>
      <w:proofErr w:type="gramEnd"/>
      <w:r>
        <w:t>cite{</w:t>
      </w:r>
      <w:proofErr w:type="spellStart"/>
      <w:r>
        <w:t>wnycstudios</w:t>
      </w:r>
      <w:proofErr w:type="spellEnd"/>
      <w:r>
        <w:t>}</w:t>
      </w:r>
    </w:p>
    <w:p w14:paraId="3A941422" w14:textId="77777777" w:rsidR="005106C7" w:rsidRDefault="005106C7"/>
    <w:p w14:paraId="5DD52E79" w14:textId="08D49B08" w:rsidR="005106C7" w:rsidRDefault="002F5642">
      <w:r>
        <w:t xml:space="preserve">Despite the uncertainty rife within the space, podcasting is making significant strides toward mainstream legitimacy as an industry. Central to this acceptance, of course, is achieving a critical mass of listeners. All interviewees discussed this fact: </w:t>
      </w:r>
      <w:r w:rsidR="00697206">
        <w:t>P</w:t>
      </w:r>
      <w:r>
        <w:t xml:space="preserve">odcasts need bigger audiences. </w:t>
      </w:r>
    </w:p>
    <w:p w14:paraId="5664B4CB" w14:textId="77777777" w:rsidR="005106C7" w:rsidRDefault="005106C7"/>
    <w:p w14:paraId="7078AB9B" w14:textId="517DC81A" w:rsidR="005106C7" w:rsidRDefault="002F5642">
      <w:r>
        <w:lastRenderedPageBreak/>
        <w:t>Public radio was able to grow its audience size by giving away high</w:t>
      </w:r>
      <w:r w:rsidR="00952DA8">
        <w:t>-</w:t>
      </w:r>
      <w:r>
        <w:t xml:space="preserve">quality content for free and then monetizing that audience via sponsorship and fundraising. Podcasts have inherited that mantra: </w:t>
      </w:r>
      <w:r w:rsidR="00697206">
        <w:t>C</w:t>
      </w:r>
      <w:r>
        <w:t xml:space="preserve">ontent first, money later. In the words of </w:t>
      </w:r>
      <w:proofErr w:type="spellStart"/>
      <w:r>
        <w:t>Stitcher</w:t>
      </w:r>
      <w:proofErr w:type="spellEnd"/>
      <w:r>
        <w:t xml:space="preserve"> co-founder Noah </w:t>
      </w:r>
      <w:proofErr w:type="spellStart"/>
      <w:r>
        <w:t>Shanok</w:t>
      </w:r>
      <w:proofErr w:type="spellEnd"/>
      <w:r>
        <w:t>: “The single biggest inhibitor in terms of revenue is audience size. As soon as the audience is there, dollars will follow.”\</w:t>
      </w:r>
      <w:proofErr w:type="gramStart"/>
      <w:r>
        <w:t>cite</w:t>
      </w:r>
      <w:proofErr w:type="gramEnd"/>
      <w:r>
        <w:t>{</w:t>
      </w:r>
      <w:proofErr w:type="spellStart"/>
      <w:r>
        <w:t>shanok</w:t>
      </w:r>
      <w:proofErr w:type="spellEnd"/>
      <w:r>
        <w:t>} Seth Lind put it another way: “</w:t>
      </w:r>
      <w:r w:rsidR="00697206">
        <w:t>I</w:t>
      </w:r>
      <w:r>
        <w:t>t’s sort of like an ‘if they come, we will build it’ business model.”\</w:t>
      </w:r>
      <w:proofErr w:type="gramStart"/>
      <w:r>
        <w:t>cite</w:t>
      </w:r>
      <w:proofErr w:type="gramEnd"/>
      <w:r>
        <w:t>{</w:t>
      </w:r>
      <w:proofErr w:type="spellStart"/>
      <w:r>
        <w:t>lind</w:t>
      </w:r>
      <w:proofErr w:type="spellEnd"/>
      <w:r>
        <w:t>}</w:t>
      </w:r>
    </w:p>
    <w:p w14:paraId="605C4DAC" w14:textId="77777777" w:rsidR="005106C7" w:rsidRDefault="005106C7"/>
    <w:p w14:paraId="501C9CC5" w14:textId="5DC1EBF9" w:rsidR="005106C7" w:rsidRDefault="002F5642">
      <w:r>
        <w:t xml:space="preserve">However, unlike public radio, podcasts are an on-demand medium. As Panoply’s </w:t>
      </w:r>
      <w:r w:rsidR="00697206">
        <w:t>c</w:t>
      </w:r>
      <w:r>
        <w:t xml:space="preserve">hief </w:t>
      </w:r>
      <w:r w:rsidR="00697206">
        <w:t>c</w:t>
      </w:r>
      <w:r>
        <w:t xml:space="preserve">ontent </w:t>
      </w:r>
      <w:r w:rsidR="00697206">
        <w:t>o</w:t>
      </w:r>
      <w:r>
        <w:t>fficer, Andy Bowers, explained</w:t>
      </w:r>
      <w:r w:rsidR="00697206">
        <w:t>:</w:t>
      </w:r>
      <w:r>
        <w:t xml:space="preserve"> </w:t>
      </w:r>
      <w:r w:rsidR="00697206">
        <w:t>R</w:t>
      </w:r>
      <w:r>
        <w:t>adio and podcasting are “cousins, they’re not even siblings.” Podcasts are “impossible to listen to by accident. Each time it’s a choice. Radio is more laidback</w:t>
      </w:r>
      <w:r w:rsidR="00697206">
        <w:t>;</w:t>
      </w:r>
      <w:r>
        <w:t xml:space="preserve"> you pick stations and program them in and you float around. You don’t have to make a choice.</w:t>
      </w:r>
      <w:r w:rsidR="00697206">
        <w:t>” He added,</w:t>
      </w:r>
      <w:r>
        <w:t xml:space="preserve"> </w:t>
      </w:r>
      <w:r w:rsidR="00697206">
        <w:t>“</w:t>
      </w:r>
      <w:r>
        <w:t>It’s harder to get people to do that [to make that choice], but once you get them, they tend to stay around, like they’ve joined a club.”\</w:t>
      </w:r>
      <w:proofErr w:type="gramStart"/>
      <w:r>
        <w:t>cite</w:t>
      </w:r>
      <w:proofErr w:type="gramEnd"/>
      <w:r>
        <w:t>{bowers}</w:t>
      </w:r>
    </w:p>
    <w:p w14:paraId="74B710DF" w14:textId="77777777" w:rsidR="005106C7" w:rsidRDefault="005106C7"/>
    <w:p w14:paraId="2E0F3D04" w14:textId="73869219" w:rsidR="005106C7" w:rsidRDefault="002F5642">
      <w:r>
        <w:t xml:space="preserve">To reiterate </w:t>
      </w:r>
      <w:proofErr w:type="spellStart"/>
      <w:r>
        <w:t>Bowers’</w:t>
      </w:r>
      <w:r w:rsidR="00697206">
        <w:t>s</w:t>
      </w:r>
      <w:proofErr w:type="spellEnd"/>
      <w:r>
        <w:t xml:space="preserve"> point, “</w:t>
      </w:r>
      <w:proofErr w:type="gramStart"/>
      <w:r>
        <w:t>once</w:t>
      </w:r>
      <w:proofErr w:type="gramEnd"/>
      <w:r>
        <w:t xml:space="preserve"> you get them, they tend to stay around.”\</w:t>
      </w:r>
      <w:proofErr w:type="gramStart"/>
      <w:r>
        <w:t>cite</w:t>
      </w:r>
      <w:proofErr w:type="gramEnd"/>
      <w:r>
        <w:t>{bowers} However, the “getting them” remains the challenge at hand, and podcasting still has significant barriers obstructing its audience growth.</w:t>
      </w:r>
    </w:p>
    <w:p w14:paraId="19A47BA0" w14:textId="77777777" w:rsidR="005106C7" w:rsidRDefault="005106C7"/>
    <w:p w14:paraId="5627734E" w14:textId="4B299C4E" w:rsidR="005106C7" w:rsidRDefault="006E68A1">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4"/>
          <w:szCs w:val="24"/>
        </w:rPr>
        <w:t>Podcasting’s Barriers to Growth</w:t>
      </w:r>
      <w:r w:rsidR="00005ECE" w:rsidRPr="00B40D86">
        <w:rPr>
          <w:sz w:val="32"/>
          <w:szCs w:val="32"/>
        </w:rPr>
        <w:t>}</w:t>
      </w:r>
    </w:p>
    <w:p w14:paraId="79DABD58" w14:textId="77777777" w:rsidR="00697206" w:rsidRDefault="00697206"/>
    <w:p w14:paraId="427F4A6E" w14:textId="577B3302" w:rsidR="005106C7" w:rsidRDefault="002F5642">
      <w:r>
        <w:t xml:space="preserve">Despite the work that </w:t>
      </w:r>
      <w:r>
        <w:rPr>
          <w:i/>
        </w:rPr>
        <w:t>Serial</w:t>
      </w:r>
      <w:r>
        <w:t xml:space="preserve"> has done to make podcasting better known among the public, the concept of podcasting remains foreign to many listeners. Indeed, it could be argued that podcasting remains in an “early adopter phase.” A </w:t>
      </w:r>
      <w:hyperlink r:id="rId39">
        <w:proofErr w:type="spellStart"/>
        <w:r>
          <w:rPr>
            <w:color w:val="1155CC"/>
            <w:u w:val="single"/>
          </w:rPr>
          <w:t>Midroll</w:t>
        </w:r>
        <w:proofErr w:type="spellEnd"/>
        <w:r>
          <w:rPr>
            <w:color w:val="1155CC"/>
            <w:u w:val="single"/>
          </w:rPr>
          <w:t xml:space="preserve"> white</w:t>
        </w:r>
        <w:r w:rsidR="00697206">
          <w:rPr>
            <w:color w:val="1155CC"/>
            <w:u w:val="single"/>
          </w:rPr>
          <w:t xml:space="preserve"> </w:t>
        </w:r>
        <w:r>
          <w:rPr>
            <w:color w:val="1155CC"/>
            <w:u w:val="single"/>
          </w:rPr>
          <w:t xml:space="preserve">paper shows that </w:t>
        </w:r>
      </w:hyperlink>
      <w:hyperlink r:id="rId40">
        <w:r>
          <w:rPr>
            <w:color w:val="1155CC"/>
            <w:highlight w:val="white"/>
            <w:u w:val="single"/>
          </w:rPr>
          <w:t>67</w:t>
        </w:r>
        <w:r w:rsidR="00697206">
          <w:rPr>
            <w:color w:val="1155CC"/>
            <w:highlight w:val="white"/>
            <w:u w:val="single"/>
          </w:rPr>
          <w:t xml:space="preserve"> percent</w:t>
        </w:r>
        <w:r>
          <w:rPr>
            <w:color w:val="1155CC"/>
            <w:highlight w:val="white"/>
            <w:u w:val="single"/>
          </w:rPr>
          <w:t xml:space="preserve"> of podcast listeners are 18</w:t>
        </w:r>
        <w:r w:rsidR="00697206">
          <w:rPr>
            <w:color w:val="1155CC"/>
            <w:highlight w:val="white"/>
            <w:u w:val="single"/>
          </w:rPr>
          <w:t>--</w:t>
        </w:r>
        <w:r>
          <w:rPr>
            <w:color w:val="1155CC"/>
            <w:highlight w:val="white"/>
            <w:u w:val="single"/>
          </w:rPr>
          <w:t>34</w:t>
        </w:r>
      </w:hyperlink>
      <w:r>
        <w:rPr>
          <w:highlight w:val="white"/>
        </w:rPr>
        <w:t xml:space="preserve"> (to compare, only 30.2</w:t>
      </w:r>
      <w:r w:rsidR="00697206">
        <w:rPr>
          <w:highlight w:val="white"/>
        </w:rPr>
        <w:t xml:space="preserve"> percent</w:t>
      </w:r>
      <w:r>
        <w:rPr>
          <w:highlight w:val="white"/>
        </w:rPr>
        <w:t xml:space="preserve"> of radio listeners fall in this demographic)</w:t>
      </w:r>
      <w:proofErr w:type="gramStart"/>
      <w:r>
        <w:t>.\</w:t>
      </w:r>
      <w:proofErr w:type="gramEnd"/>
      <w:r>
        <w:t>cite{</w:t>
      </w:r>
      <w:proofErr w:type="spellStart"/>
      <w:r>
        <w:t>midrollpaper</w:t>
      </w:r>
      <w:proofErr w:type="spellEnd"/>
      <w:r>
        <w:t>} The podcasting audience skews toward the under-40s, a generation for whom the concept of on</w:t>
      </w:r>
      <w:r w:rsidR="00F32BC1">
        <w:t>-</w:t>
      </w:r>
      <w:r>
        <w:t xml:space="preserve">demand content makes sense. </w:t>
      </w:r>
    </w:p>
    <w:p w14:paraId="285748A9" w14:textId="77777777" w:rsidR="005106C7" w:rsidRDefault="005106C7"/>
    <w:p w14:paraId="378B480C" w14:textId="38A02E80" w:rsidR="005106C7" w:rsidRDefault="002F5642">
      <w:proofErr w:type="spellStart"/>
      <w:r>
        <w:t>Clea</w:t>
      </w:r>
      <w:proofErr w:type="spellEnd"/>
      <w:r>
        <w:t xml:space="preserve"> Conner Chang, the </w:t>
      </w:r>
      <w:r w:rsidR="00697206">
        <w:t>d</w:t>
      </w:r>
      <w:r>
        <w:t xml:space="preserve">irector of </w:t>
      </w:r>
      <w:r w:rsidR="00697206">
        <w:t>m</w:t>
      </w:r>
      <w:r>
        <w:t xml:space="preserve">arketing for </w:t>
      </w:r>
      <w:r>
        <w:rPr>
          <w:i/>
        </w:rPr>
        <w:t>Intelligence Squared,</w:t>
      </w:r>
      <w:r>
        <w:t xml:space="preserve"> describe</w:t>
      </w:r>
      <w:r w:rsidR="00697206">
        <w:t>d</w:t>
      </w:r>
      <w:r>
        <w:t xml:space="preserve"> the issue as a branding problem: </w:t>
      </w:r>
    </w:p>
    <w:p w14:paraId="7557C73A" w14:textId="77777777" w:rsidR="005106C7" w:rsidRDefault="005106C7"/>
    <w:p w14:paraId="4382F83A" w14:textId="487364CD" w:rsidR="005106C7" w:rsidRDefault="002F5642" w:rsidP="000B4990">
      <w:pPr>
        <w:ind w:left="720"/>
      </w:pPr>
      <w:r>
        <w:t>People say</w:t>
      </w:r>
      <w:r w:rsidR="00697206">
        <w:t>,</w:t>
      </w:r>
      <w:r>
        <w:t xml:space="preserve"> </w:t>
      </w:r>
      <w:r w:rsidR="00697206">
        <w:t>“</w:t>
      </w:r>
      <w:r>
        <w:t>What’s a podcast? How do I get a podcast?</w:t>
      </w:r>
      <w:r w:rsidR="00697206">
        <w:t>”</w:t>
      </w:r>
      <w:r>
        <w:t xml:space="preserve"> It has an inherent branding problem. [...] </w:t>
      </w:r>
      <w:proofErr w:type="gramStart"/>
      <w:r>
        <w:t>It’s</w:t>
      </w:r>
      <w:proofErr w:type="gramEnd"/>
      <w:r>
        <w:t xml:space="preserve"> just radio on demand. You can hear your favorite show any time, and they just don't realize how it works yet, how convenient it is. It wasn't until a couple of years ago that streaming video became something with mass appeal, and this is streaming audio. It still hasn't made that association. [...] Podcasting is on this precipice of being something understood by the masses</w:t>
      </w:r>
      <w:r w:rsidR="00627CD9">
        <w:t>---</w:t>
      </w:r>
      <w:r>
        <w:t>it’s not there yet</w:t>
      </w:r>
      <w:proofErr w:type="gramStart"/>
      <w:r>
        <w:t>.\</w:t>
      </w:r>
      <w:proofErr w:type="gramEnd"/>
      <w:r>
        <w:t>cite{</w:t>
      </w:r>
      <w:proofErr w:type="spellStart"/>
      <w:r>
        <w:t>chang</w:t>
      </w:r>
      <w:proofErr w:type="spellEnd"/>
      <w:r>
        <w:t xml:space="preserve">} </w:t>
      </w:r>
    </w:p>
    <w:p w14:paraId="1279A22A" w14:textId="77777777" w:rsidR="005106C7" w:rsidRDefault="005106C7"/>
    <w:p w14:paraId="3C5FB87B" w14:textId="391F6A92" w:rsidR="0019135E" w:rsidRDefault="002F5642" w:rsidP="004872A7">
      <w:r>
        <w:t>Closely related to the conceptual problem of podcasting (what is a podcast?) is the technical problem (</w:t>
      </w:r>
      <w:r w:rsidR="0019135E">
        <w:t>h</w:t>
      </w:r>
      <w:r>
        <w:t xml:space="preserve">ow do I get a podcast?). Mark </w:t>
      </w:r>
      <w:proofErr w:type="spellStart"/>
      <w:r>
        <w:t>DiCristina</w:t>
      </w:r>
      <w:proofErr w:type="spellEnd"/>
      <w:r>
        <w:t xml:space="preserve">, the marketing director for </w:t>
      </w:r>
      <w:proofErr w:type="spellStart"/>
      <w:r>
        <w:t>Mail</w:t>
      </w:r>
      <w:r w:rsidR="00952DA8">
        <w:t>C</w:t>
      </w:r>
      <w:r>
        <w:t>himp</w:t>
      </w:r>
      <w:proofErr w:type="spellEnd"/>
      <w:r>
        <w:t xml:space="preserve"> (a company that advertises on a variety of popular podcasts, including </w:t>
      </w:r>
      <w:r w:rsidRPr="000B4990">
        <w:rPr>
          <w:i/>
        </w:rPr>
        <w:t>Serial</w:t>
      </w:r>
      <w:r>
        <w:t>), explain</w:t>
      </w:r>
      <w:r w:rsidR="0019135E">
        <w:t>ed</w:t>
      </w:r>
      <w:r>
        <w:t xml:space="preserve"> the problem: </w:t>
      </w:r>
      <w:r w:rsidR="004872A7">
        <w:t>“</w:t>
      </w:r>
      <w:r>
        <w:t>People still have to learn how to find podcasts. The whole concept of podcasting is still hard for some people to get their head</w:t>
      </w:r>
      <w:r w:rsidR="004872A7">
        <w:t>s</w:t>
      </w:r>
      <w:r>
        <w:t xml:space="preserve"> around. The technology will get better and there will be easier ways to consume and find podcasts, but right now there’s still a barrier.”\</w:t>
      </w:r>
      <w:proofErr w:type="gramStart"/>
      <w:r>
        <w:t>cite</w:t>
      </w:r>
      <w:proofErr w:type="gramEnd"/>
      <w:r>
        <w:t>{</w:t>
      </w:r>
      <w:proofErr w:type="spellStart"/>
      <w:r>
        <w:t>mailchimp</w:t>
      </w:r>
      <w:proofErr w:type="spellEnd"/>
      <w:r>
        <w:t xml:space="preserve">} </w:t>
      </w:r>
    </w:p>
    <w:p w14:paraId="38C8F86F" w14:textId="77777777" w:rsidR="0019135E" w:rsidRDefault="0019135E" w:rsidP="0019135E"/>
    <w:p w14:paraId="5F4ED79C" w14:textId="452DFA13" w:rsidR="005106C7" w:rsidRDefault="002F5642" w:rsidP="0019135E">
      <w:r>
        <w:t>One attempt to overcome this problem and promote podcasting’s cross-generational appeal is Ira Glass’</w:t>
      </w:r>
      <w:r w:rsidR="0019135E">
        <w:t>s</w:t>
      </w:r>
      <w:r>
        <w:t xml:space="preserve"> “</w:t>
      </w:r>
      <w:hyperlink r:id="rId41">
        <w:r>
          <w:rPr>
            <w:color w:val="1155CC"/>
            <w:u w:val="single"/>
          </w:rPr>
          <w:t>How to Listen to a Podcast</w:t>
        </w:r>
      </w:hyperlink>
      <w:r>
        <w:t>” video, in which he and his elderly neighbor explain how accessible podcasts really are</w:t>
      </w:r>
      <w:proofErr w:type="gramStart"/>
      <w:r>
        <w:t>.\</w:t>
      </w:r>
      <w:proofErr w:type="gramEnd"/>
      <w:r>
        <w:t>cite{</w:t>
      </w:r>
      <w:proofErr w:type="spellStart"/>
      <w:r>
        <w:t>iramary</w:t>
      </w:r>
      <w:proofErr w:type="spellEnd"/>
      <w:r>
        <w:t xml:space="preserve">} </w:t>
      </w:r>
    </w:p>
    <w:p w14:paraId="6EB257E8" w14:textId="77777777" w:rsidR="005106C7" w:rsidRDefault="005106C7"/>
    <w:p w14:paraId="4AE3501F" w14:textId="1F936F5F" w:rsidR="005106C7" w:rsidRDefault="002F5642">
      <w:r>
        <w:t xml:space="preserve">Moreover, while podcast listening remains strong on </w:t>
      </w:r>
      <w:proofErr w:type="spellStart"/>
      <w:r>
        <w:t>iOS</w:t>
      </w:r>
      <w:proofErr w:type="spellEnd"/>
      <w:r>
        <w:t xml:space="preserve">, and </w:t>
      </w:r>
      <w:r w:rsidR="0006343E">
        <w:t>Apple’s</w:t>
      </w:r>
      <w:r w:rsidR="00F32BC1">
        <w:t xml:space="preserve"> native </w:t>
      </w:r>
      <w:r>
        <w:t>podcast app continues to improve, Android users</w:t>
      </w:r>
      <w:r w:rsidR="0006343E">
        <w:t>---</w:t>
      </w:r>
      <w:r>
        <w:t>whose numbers are far greater than iPhone owners (</w:t>
      </w:r>
      <w:hyperlink r:id="rId42">
        <w:r w:rsidR="00947665">
          <w:rPr>
            <w:color w:val="1155CC"/>
            <w:u w:val="single"/>
          </w:rPr>
          <w:t>one</w:t>
        </w:r>
        <w:r>
          <w:rPr>
            <w:color w:val="1155CC"/>
            <w:u w:val="single"/>
          </w:rPr>
          <w:t xml:space="preserve"> billion v</w:t>
        </w:r>
        <w:r w:rsidR="00947665">
          <w:rPr>
            <w:color w:val="1155CC"/>
            <w:u w:val="single"/>
          </w:rPr>
          <w:t>er</w:t>
        </w:r>
        <w:r>
          <w:rPr>
            <w:color w:val="1155CC"/>
            <w:u w:val="single"/>
          </w:rPr>
          <w:t>s</w:t>
        </w:r>
        <w:r w:rsidR="00947665">
          <w:rPr>
            <w:color w:val="1155CC"/>
            <w:u w:val="single"/>
          </w:rPr>
          <w:t>us</w:t>
        </w:r>
        <w:r>
          <w:rPr>
            <w:color w:val="1155CC"/>
            <w:u w:val="single"/>
          </w:rPr>
          <w:t xml:space="preserve"> 470 million</w:t>
        </w:r>
      </w:hyperlink>
      <w:r>
        <w:t>)</w:t>
      </w:r>
      <w:r w:rsidR="0006343E">
        <w:t>---</w:t>
      </w:r>
      <w:r>
        <w:t>remain an untapped audience for whom podcast listening remains difficult.\cite{smartphones} Apple device</w:t>
      </w:r>
      <w:r w:rsidR="0006343E">
        <w:t xml:space="preserve"> podcast</w:t>
      </w:r>
      <w:r>
        <w:t xml:space="preserve"> downloads outpace Android downloads at a rate of </w:t>
      </w:r>
      <w:hyperlink r:id="rId43">
        <w:r>
          <w:rPr>
            <w:color w:val="1155CC"/>
            <w:u w:val="single"/>
          </w:rPr>
          <w:t>5.4 to 1</w:t>
        </w:r>
      </w:hyperlink>
      <w:r>
        <w:t>.\cite{</w:t>
      </w:r>
      <w:proofErr w:type="spellStart"/>
      <w:r>
        <w:t>libsyndata</w:t>
      </w:r>
      <w:proofErr w:type="spellEnd"/>
      <w:r>
        <w:t>} Lind put it this way: “This is a moment in podcasting [Google and Samsung are] not capitalizing on.”\</w:t>
      </w:r>
      <w:proofErr w:type="gramStart"/>
      <w:r>
        <w:t>cite</w:t>
      </w:r>
      <w:proofErr w:type="gramEnd"/>
      <w:r>
        <w:t>{</w:t>
      </w:r>
      <w:proofErr w:type="spellStart"/>
      <w:r>
        <w:t>lind</w:t>
      </w:r>
      <w:proofErr w:type="spellEnd"/>
      <w:r>
        <w:t xml:space="preserve">} </w:t>
      </w:r>
    </w:p>
    <w:p w14:paraId="0D85A462" w14:textId="77777777" w:rsidR="005106C7" w:rsidRDefault="005106C7"/>
    <w:p w14:paraId="5B000563" w14:textId="77777777" w:rsidR="005106C7" w:rsidRDefault="002F5642">
      <w:r>
        <w:rPr>
          <w:noProof/>
        </w:rPr>
        <w:drawing>
          <wp:inline distT="114300" distB="114300" distL="114300" distR="114300" wp14:anchorId="6CF94344" wp14:editId="3196746D">
            <wp:extent cx="4833938" cy="3632548"/>
            <wp:effectExtent l="0" t="0" r="0" b="0"/>
            <wp:docPr id="5" name="image09.jpg" descr="clammr-future-of-podcasting-2015-13-638.jpg"/>
            <wp:cNvGraphicFramePr/>
            <a:graphic xmlns:a="http://schemas.openxmlformats.org/drawingml/2006/main">
              <a:graphicData uri="http://schemas.openxmlformats.org/drawingml/2006/picture">
                <pic:pic xmlns:pic="http://schemas.openxmlformats.org/drawingml/2006/picture">
                  <pic:nvPicPr>
                    <pic:cNvPr id="0" name="image09.jpg" descr="clammr-future-of-podcasting-2015-13-638.jpg"/>
                    <pic:cNvPicPr preferRelativeResize="0"/>
                  </pic:nvPicPr>
                  <pic:blipFill>
                    <a:blip r:embed="rId44"/>
                    <a:srcRect/>
                    <a:stretch>
                      <a:fillRect/>
                    </a:stretch>
                  </pic:blipFill>
                  <pic:spPr>
                    <a:xfrm>
                      <a:off x="0" y="0"/>
                      <a:ext cx="4833938" cy="3632548"/>
                    </a:xfrm>
                    <a:prstGeom prst="rect">
                      <a:avLst/>
                    </a:prstGeom>
                    <a:ln/>
                  </pic:spPr>
                </pic:pic>
              </a:graphicData>
            </a:graphic>
          </wp:inline>
        </w:drawing>
      </w:r>
      <w:r>
        <w:rPr>
          <w:i/>
          <w:color w:val="222222"/>
          <w:highlight w:val="white"/>
        </w:rPr>
        <w:t>\</w:t>
      </w:r>
      <w:proofErr w:type="gramStart"/>
      <w:r>
        <w:rPr>
          <w:i/>
          <w:color w:val="222222"/>
          <w:highlight w:val="white"/>
        </w:rPr>
        <w:t>graphics</w:t>
      </w:r>
      <w:proofErr w:type="gramEnd"/>
      <w:r>
        <w:rPr>
          <w:i/>
          <w:color w:val="222222"/>
          <w:highlight w:val="white"/>
        </w:rPr>
        <w:t>{graphics/PODCAST15_clammrfuture_android.jpg}</w:t>
      </w:r>
    </w:p>
    <w:p w14:paraId="2ADB933D" w14:textId="69DFA1EC" w:rsidR="005106C7" w:rsidRDefault="002F5642">
      <w:pPr>
        <w:widowControl w:val="0"/>
        <w:spacing w:line="240" w:lineRule="auto"/>
      </w:pPr>
      <w:r>
        <w:rPr>
          <w:i/>
        </w:rPr>
        <w:t>\</w:t>
      </w:r>
      <w:proofErr w:type="gramStart"/>
      <w:r>
        <w:rPr>
          <w:i/>
        </w:rPr>
        <w:t>caption</w:t>
      </w:r>
      <w:proofErr w:type="gramEnd"/>
      <w:r>
        <w:rPr>
          <w:i/>
        </w:rPr>
        <w:t xml:space="preserve">{Figure 5: </w:t>
      </w:r>
      <w:proofErr w:type="spellStart"/>
      <w:r>
        <w:rPr>
          <w:i/>
        </w:rPr>
        <w:t>iOS</w:t>
      </w:r>
      <w:proofErr w:type="spellEnd"/>
      <w:r>
        <w:rPr>
          <w:i/>
        </w:rPr>
        <w:t xml:space="preserve"> users account for over 80</w:t>
      </w:r>
      <w:r w:rsidR="0006343E">
        <w:rPr>
          <w:i/>
        </w:rPr>
        <w:t xml:space="preserve"> percent</w:t>
      </w:r>
      <w:r>
        <w:rPr>
          <w:i/>
        </w:rPr>
        <w:t xml:space="preserve"> of podcast listening, Android users for just 16</w:t>
      </w:r>
      <w:r w:rsidR="0006343E">
        <w:rPr>
          <w:i/>
        </w:rPr>
        <w:t xml:space="preserve"> percent</w:t>
      </w:r>
      <w:r>
        <w:rPr>
          <w:i/>
        </w:rPr>
        <w:t xml:space="preserve">. </w:t>
      </w:r>
      <w:proofErr w:type="spellStart"/>
      <w:r>
        <w:rPr>
          <w:i/>
        </w:rPr>
        <w:t>Clammr</w:t>
      </w:r>
      <w:proofErr w:type="spellEnd"/>
      <w:r>
        <w:rPr>
          <w:i/>
        </w:rPr>
        <w:t xml:space="preserve"> </w:t>
      </w:r>
      <w:r w:rsidR="0006343E">
        <w:rPr>
          <w:i/>
        </w:rPr>
        <w:t>“</w:t>
      </w:r>
      <w:r>
        <w:rPr>
          <w:i/>
        </w:rPr>
        <w:t>Future of Podcasting</w:t>
      </w:r>
      <w:r w:rsidR="00FE63A0">
        <w:rPr>
          <w:i/>
        </w:rPr>
        <w:t xml:space="preserve"> 2015</w:t>
      </w:r>
      <w:r w:rsidR="0006343E">
        <w:rPr>
          <w:i/>
        </w:rPr>
        <w:t>”</w:t>
      </w:r>
      <w:r>
        <w:rPr>
          <w:i/>
        </w:rPr>
        <w:t xml:space="preserve"> report.}</w:t>
      </w:r>
    </w:p>
    <w:p w14:paraId="44AC50B2" w14:textId="77777777" w:rsidR="005106C7" w:rsidRDefault="005106C7"/>
    <w:p w14:paraId="21A085B9" w14:textId="4CDDCD4C" w:rsidR="005106C7" w:rsidRDefault="002F5642">
      <w:r>
        <w:t xml:space="preserve">Although apps such as </w:t>
      </w:r>
      <w:proofErr w:type="spellStart"/>
      <w:r>
        <w:t>Stitcher</w:t>
      </w:r>
      <w:proofErr w:type="spellEnd"/>
      <w:r>
        <w:t xml:space="preserve"> have emerged to fill the gap for Android users, </w:t>
      </w:r>
      <w:r w:rsidR="00035271">
        <w:t>they don’t</w:t>
      </w:r>
      <w:r>
        <w:t xml:space="preserve"> compar</w:t>
      </w:r>
      <w:r w:rsidR="00035271">
        <w:t>e</w:t>
      </w:r>
      <w:r>
        <w:t xml:space="preserve"> to the ease of a native app. As </w:t>
      </w:r>
      <w:proofErr w:type="spellStart"/>
      <w:r>
        <w:t>Libsyn</w:t>
      </w:r>
      <w:proofErr w:type="spellEnd"/>
      <w:r>
        <w:t xml:space="preserve"> </w:t>
      </w:r>
      <w:r w:rsidR="00035271">
        <w:t xml:space="preserve">vice president </w:t>
      </w:r>
      <w:r>
        <w:t xml:space="preserve">Rob </w:t>
      </w:r>
      <w:proofErr w:type="spellStart"/>
      <w:r>
        <w:t>Walch</w:t>
      </w:r>
      <w:proofErr w:type="spellEnd"/>
      <w:r>
        <w:t xml:space="preserve"> point</w:t>
      </w:r>
      <w:r w:rsidR="00035271">
        <w:t>ed</w:t>
      </w:r>
      <w:r>
        <w:t xml:space="preserve"> out, podcasting has been “an Apple</w:t>
      </w:r>
      <w:r w:rsidR="00035271">
        <w:t>-</w:t>
      </w:r>
      <w:r>
        <w:t xml:space="preserve">centric media because Apple has been behind it to promote it. Android will never come close to </w:t>
      </w:r>
      <w:proofErr w:type="spellStart"/>
      <w:r>
        <w:t>iOS</w:t>
      </w:r>
      <w:proofErr w:type="spellEnd"/>
      <w:r>
        <w:t xml:space="preserve"> until Google installs a native player in Android.” Indeed, to reach listeners on Android devices, </w:t>
      </w:r>
      <w:proofErr w:type="spellStart"/>
      <w:r>
        <w:t>Walch</w:t>
      </w:r>
      <w:proofErr w:type="spellEnd"/>
      <w:r>
        <w:t xml:space="preserve"> recommends that shows develop their own apps so that users can more easily search for and access the</w:t>
      </w:r>
      <w:r w:rsidR="00315A88">
        <w:t>ir</w:t>
      </w:r>
      <w:r>
        <w:t xml:space="preserve"> content</w:t>
      </w:r>
      <w:proofErr w:type="gramStart"/>
      <w:r>
        <w:t>.\</w:t>
      </w:r>
      <w:proofErr w:type="gramEnd"/>
      <w:r>
        <w:t>cite{</w:t>
      </w:r>
      <w:proofErr w:type="spellStart"/>
      <w:r>
        <w:t>walch</w:t>
      </w:r>
      <w:proofErr w:type="spellEnd"/>
      <w:r>
        <w:t xml:space="preserve">} </w:t>
      </w:r>
    </w:p>
    <w:p w14:paraId="2636C182" w14:textId="77777777" w:rsidR="005106C7" w:rsidRDefault="005106C7"/>
    <w:p w14:paraId="1DAA4DA7" w14:textId="7F0986B4" w:rsidR="005106C7" w:rsidRDefault="002F5642">
      <w:r>
        <w:t xml:space="preserve">With or without an app, </w:t>
      </w:r>
      <w:r w:rsidR="000C31E2">
        <w:t xml:space="preserve">searching for </w:t>
      </w:r>
      <w:r>
        <w:t>podcast</w:t>
      </w:r>
      <w:r w:rsidR="000C31E2">
        <w:t xml:space="preserve">s </w:t>
      </w:r>
      <w:r>
        <w:t>remain</w:t>
      </w:r>
      <w:r w:rsidR="000C31E2">
        <w:t>s</w:t>
      </w:r>
      <w:r>
        <w:t xml:space="preserve"> somewhat difficult on </w:t>
      </w:r>
      <w:proofErr w:type="spellStart"/>
      <w:r>
        <w:t>iOS</w:t>
      </w:r>
      <w:proofErr w:type="spellEnd"/>
      <w:r>
        <w:t xml:space="preserve"> and Android alike. The same is true for discovering new podcasts. According to </w:t>
      </w:r>
      <w:hyperlink r:id="rId45">
        <w:proofErr w:type="spellStart"/>
        <w:r>
          <w:rPr>
            <w:color w:val="1155CC"/>
            <w:u w:val="single"/>
          </w:rPr>
          <w:t>Clammr’s</w:t>
        </w:r>
        <w:proofErr w:type="spellEnd"/>
        <w:r>
          <w:rPr>
            <w:color w:val="1155CC"/>
            <w:u w:val="single"/>
          </w:rPr>
          <w:t xml:space="preserve"> 2015 survey of </w:t>
        </w:r>
        <w:r>
          <w:rPr>
            <w:color w:val="1155CC"/>
            <w:u w:val="single"/>
          </w:rPr>
          <w:lastRenderedPageBreak/>
          <w:t>podcasters</w:t>
        </w:r>
      </w:hyperlink>
      <w:r>
        <w:t>, cross-promotion on other podcasts, social media, and word of mouth remain the main ways listeners learn of new shows</w:t>
      </w:r>
      <w:proofErr w:type="gramStart"/>
      <w:r>
        <w:t>.\</w:t>
      </w:r>
      <w:proofErr w:type="gramEnd"/>
      <w:r>
        <w:t>cite{</w:t>
      </w:r>
      <w:proofErr w:type="spellStart"/>
      <w:r>
        <w:t>clammrfuture</w:t>
      </w:r>
      <w:proofErr w:type="spellEnd"/>
      <w:r>
        <w:t xml:space="preserve">} </w:t>
      </w:r>
      <w:proofErr w:type="spellStart"/>
      <w:r>
        <w:t>Walch</w:t>
      </w:r>
      <w:proofErr w:type="spellEnd"/>
      <w:r>
        <w:t>, who has over a decade of experience in the podcasting space, maintains that word of mouth will remain the most popular way podcasts are discovered and shared.\cite{</w:t>
      </w:r>
      <w:proofErr w:type="spellStart"/>
      <w:r>
        <w:t>walch</w:t>
      </w:r>
      <w:proofErr w:type="spellEnd"/>
      <w:r>
        <w:t xml:space="preserve">} </w:t>
      </w:r>
      <w:r w:rsidR="005439D0">
        <w:t>O</w:t>
      </w:r>
      <w:r>
        <w:t xml:space="preserve">thers, such as </w:t>
      </w:r>
      <w:proofErr w:type="spellStart"/>
      <w:r>
        <w:t>Acast’s</w:t>
      </w:r>
      <w:proofErr w:type="spellEnd"/>
      <w:r>
        <w:t xml:space="preserve"> Caitlin Thompson and Panoply’s Andy Bowers, point to Netflix, which has successfully used algorithms to aid viewer discovery, as a potential reference point for podcasting’s future.\cite{</w:t>
      </w:r>
      <w:proofErr w:type="spellStart"/>
      <w:r>
        <w:t>thompson</w:t>
      </w:r>
      <w:proofErr w:type="spellEnd"/>
      <w:r>
        <w:t>} \cite{bowers}</w:t>
      </w:r>
    </w:p>
    <w:p w14:paraId="2971C6B4" w14:textId="77777777" w:rsidR="005106C7" w:rsidRDefault="005106C7"/>
    <w:p w14:paraId="0CE0A25D" w14:textId="77777777" w:rsidR="005106C7" w:rsidRDefault="002F5642">
      <w:r>
        <w:rPr>
          <w:noProof/>
        </w:rPr>
        <w:drawing>
          <wp:inline distT="114300" distB="114300" distL="114300" distR="114300" wp14:anchorId="73FD42A6" wp14:editId="55F2DE54">
            <wp:extent cx="5243513" cy="3928067"/>
            <wp:effectExtent l="0" t="0" r="0" b="0"/>
            <wp:docPr id="2" name="image06.jpg" descr="clammr-future-of-podcasting-2015-11-638.jpg"/>
            <wp:cNvGraphicFramePr/>
            <a:graphic xmlns:a="http://schemas.openxmlformats.org/drawingml/2006/main">
              <a:graphicData uri="http://schemas.openxmlformats.org/drawingml/2006/picture">
                <pic:pic xmlns:pic="http://schemas.openxmlformats.org/drawingml/2006/picture">
                  <pic:nvPicPr>
                    <pic:cNvPr id="0" name="image06.jpg" descr="clammr-future-of-podcasting-2015-11-638.jpg"/>
                    <pic:cNvPicPr preferRelativeResize="0"/>
                  </pic:nvPicPr>
                  <pic:blipFill>
                    <a:blip r:embed="rId46"/>
                    <a:srcRect/>
                    <a:stretch>
                      <a:fillRect/>
                    </a:stretch>
                  </pic:blipFill>
                  <pic:spPr>
                    <a:xfrm>
                      <a:off x="0" y="0"/>
                      <a:ext cx="5243513" cy="3928067"/>
                    </a:xfrm>
                    <a:prstGeom prst="rect">
                      <a:avLst/>
                    </a:prstGeom>
                    <a:ln/>
                  </pic:spPr>
                </pic:pic>
              </a:graphicData>
            </a:graphic>
          </wp:inline>
        </w:drawing>
      </w:r>
    </w:p>
    <w:p w14:paraId="20C17B64" w14:textId="77777777" w:rsidR="005106C7" w:rsidRDefault="002F5642">
      <w:pPr>
        <w:widowControl w:val="0"/>
        <w:spacing w:line="240" w:lineRule="auto"/>
      </w:pPr>
      <w:r>
        <w:rPr>
          <w:i/>
          <w:color w:val="222222"/>
          <w:highlight w:val="white"/>
        </w:rPr>
        <w:t>\</w:t>
      </w:r>
      <w:proofErr w:type="gramStart"/>
      <w:r>
        <w:rPr>
          <w:i/>
          <w:color w:val="222222"/>
          <w:highlight w:val="white"/>
        </w:rPr>
        <w:t>graphics</w:t>
      </w:r>
      <w:proofErr w:type="gramEnd"/>
      <w:r>
        <w:rPr>
          <w:i/>
          <w:color w:val="222222"/>
          <w:highlight w:val="white"/>
        </w:rPr>
        <w:t>{graphics/PODCAST15_clammrfuture_drivers.jpg}</w:t>
      </w:r>
    </w:p>
    <w:p w14:paraId="39A7683F" w14:textId="2B81A379" w:rsidR="005106C7" w:rsidRDefault="002F5642">
      <w:r>
        <w:rPr>
          <w:i/>
        </w:rPr>
        <w:t>\</w:t>
      </w:r>
      <w:proofErr w:type="gramStart"/>
      <w:r>
        <w:rPr>
          <w:i/>
        </w:rPr>
        <w:t>caption</w:t>
      </w:r>
      <w:proofErr w:type="gramEnd"/>
      <w:r>
        <w:rPr>
          <w:i/>
        </w:rPr>
        <w:t xml:space="preserve">{Figure 6: Social </w:t>
      </w:r>
      <w:r w:rsidR="005439D0">
        <w:rPr>
          <w:i/>
        </w:rPr>
        <w:t>m</w:t>
      </w:r>
      <w:r>
        <w:rPr>
          <w:i/>
        </w:rPr>
        <w:t xml:space="preserve">edia and word of mouth drive listeners to podcasts. </w:t>
      </w:r>
      <w:proofErr w:type="spellStart"/>
      <w:r>
        <w:rPr>
          <w:i/>
        </w:rPr>
        <w:t>Clammr</w:t>
      </w:r>
      <w:proofErr w:type="spellEnd"/>
      <w:r>
        <w:rPr>
          <w:i/>
        </w:rPr>
        <w:t xml:space="preserve"> </w:t>
      </w:r>
      <w:r w:rsidR="005439D0">
        <w:rPr>
          <w:i/>
        </w:rPr>
        <w:t>“</w:t>
      </w:r>
      <w:r>
        <w:rPr>
          <w:i/>
        </w:rPr>
        <w:t>Future of Podcasting</w:t>
      </w:r>
      <w:r w:rsidR="007F1C6B">
        <w:rPr>
          <w:i/>
        </w:rPr>
        <w:t xml:space="preserve"> 2015</w:t>
      </w:r>
      <w:r w:rsidR="005439D0">
        <w:rPr>
          <w:i/>
        </w:rPr>
        <w:t>”</w:t>
      </w:r>
      <w:r>
        <w:rPr>
          <w:i/>
        </w:rPr>
        <w:t xml:space="preserve"> report.}</w:t>
      </w:r>
    </w:p>
    <w:p w14:paraId="66570636" w14:textId="77777777" w:rsidR="005106C7" w:rsidRDefault="005106C7"/>
    <w:p w14:paraId="339630D7" w14:textId="042A9D99" w:rsidR="005106C7" w:rsidRDefault="002F5642">
      <w:r>
        <w:t xml:space="preserve">Companies such as </w:t>
      </w:r>
      <w:hyperlink r:id="rId47">
        <w:proofErr w:type="spellStart"/>
        <w:r>
          <w:rPr>
            <w:color w:val="1155CC"/>
            <w:u w:val="single"/>
          </w:rPr>
          <w:t>Clammr</w:t>
        </w:r>
        <w:proofErr w:type="spellEnd"/>
      </w:hyperlink>
      <w:r>
        <w:t xml:space="preserve"> have emerged to try to make audio</w:t>
      </w:r>
      <w:r w:rsidR="005E583A">
        <w:t>---</w:t>
      </w:r>
      <w:r>
        <w:t xml:space="preserve">a “fundamentally not social” technology in the words of </w:t>
      </w:r>
      <w:proofErr w:type="spellStart"/>
      <w:r>
        <w:t>Clammr</w:t>
      </w:r>
      <w:proofErr w:type="spellEnd"/>
      <w:r>
        <w:t xml:space="preserve"> CEO </w:t>
      </w:r>
      <w:proofErr w:type="spellStart"/>
      <w:r>
        <w:t>Parviz</w:t>
      </w:r>
      <w:proofErr w:type="spellEnd"/>
      <w:r>
        <w:t xml:space="preserve"> </w:t>
      </w:r>
      <w:proofErr w:type="spellStart"/>
      <w:r>
        <w:t>Parvizi</w:t>
      </w:r>
      <w:proofErr w:type="spellEnd"/>
      <w:r w:rsidR="005E583A">
        <w:t>---</w:t>
      </w:r>
      <w:r>
        <w:t>“easier to clip and share on social media.”\</w:t>
      </w:r>
      <w:proofErr w:type="gramStart"/>
      <w:r>
        <w:t>cite</w:t>
      </w:r>
      <w:proofErr w:type="gramEnd"/>
      <w:r>
        <w:t>{</w:t>
      </w:r>
      <w:proofErr w:type="spellStart"/>
      <w:r>
        <w:t>parvizi</w:t>
      </w:r>
      <w:proofErr w:type="spellEnd"/>
      <w:r>
        <w:t xml:space="preserve">} Hosting platform </w:t>
      </w:r>
      <w:hyperlink r:id="rId48">
        <w:proofErr w:type="spellStart"/>
        <w:r>
          <w:rPr>
            <w:color w:val="1155CC"/>
            <w:u w:val="single"/>
          </w:rPr>
          <w:t>Acast</w:t>
        </w:r>
        <w:proofErr w:type="spellEnd"/>
      </w:hyperlink>
      <w:r>
        <w:t xml:space="preserve"> includes a socially rich player as an incentive for podcasters to use </w:t>
      </w:r>
      <w:r w:rsidR="003C2728">
        <w:t>its services</w:t>
      </w:r>
      <w:r>
        <w:t xml:space="preserve">. </w:t>
      </w:r>
      <w:hyperlink r:id="rId49">
        <w:r>
          <w:rPr>
            <w:color w:val="1155CC"/>
            <w:u w:val="single"/>
          </w:rPr>
          <w:t>Pop-Up Archive</w:t>
        </w:r>
      </w:hyperlink>
      <w:r>
        <w:t xml:space="preserve"> is transcribing podcasts in an effort to make them both easier to discover and share. A recent </w:t>
      </w:r>
      <w:hyperlink r:id="rId50">
        <w:r>
          <w:rPr>
            <w:color w:val="1155CC"/>
            <w:u w:val="single"/>
          </w:rPr>
          <w:t xml:space="preserve">audio </w:t>
        </w:r>
        <w:proofErr w:type="spellStart"/>
        <w:r>
          <w:rPr>
            <w:color w:val="1155CC"/>
            <w:u w:val="single"/>
          </w:rPr>
          <w:t>hackathon</w:t>
        </w:r>
        <w:proofErr w:type="spellEnd"/>
      </w:hyperlink>
      <w:r>
        <w:t xml:space="preserve">, sponsored by </w:t>
      </w:r>
      <w:r>
        <w:rPr>
          <w:i/>
        </w:rPr>
        <w:t xml:space="preserve">This American Life, </w:t>
      </w:r>
      <w:r>
        <w:t>similarly focused on ways that audio technology could enable more social listening experiences</w:t>
      </w:r>
      <w:proofErr w:type="gramStart"/>
      <w:r>
        <w:t>.\</w:t>
      </w:r>
      <w:proofErr w:type="gramEnd"/>
      <w:r>
        <w:t>cite{</w:t>
      </w:r>
      <w:proofErr w:type="spellStart"/>
      <w:r>
        <w:t>hotpodhackathon</w:t>
      </w:r>
      <w:proofErr w:type="spellEnd"/>
      <w:r>
        <w:t xml:space="preserve">} </w:t>
      </w:r>
    </w:p>
    <w:p w14:paraId="23DC7F2D" w14:textId="77777777" w:rsidR="005106C7" w:rsidRDefault="005106C7"/>
    <w:p w14:paraId="5D07975F" w14:textId="1217B252" w:rsidR="005106C7" w:rsidRDefault="002F5642">
      <w:r>
        <w:t xml:space="preserve">Despite these early efforts, podcasting creators remain uncertain of the extent to which improved sharing and discovery tools are vital to podcasting’s growth; far more important, as </w:t>
      </w:r>
      <w:r w:rsidR="002F6979">
        <w:lastRenderedPageBreak/>
        <w:fldChar w:fldCharType="begin"/>
      </w:r>
      <w:ins w:id="2" w:author="Susan McGregor" w:date="2015-11-28T20:06:00Z">
        <w:r w:rsidR="00202C7E">
          <w:instrText xml:space="preserve">HYPERLINK "http://nymag.com/daily/intelligencer/2014/10/whats-behind-the-great-podcast-renaissance.html" \h </w:instrText>
        </w:r>
      </w:ins>
      <w:r w:rsidR="002F6979">
        <w:fldChar w:fldCharType="separate"/>
      </w:r>
      <w:r>
        <w:rPr>
          <w:i/>
          <w:color w:val="1155CC"/>
          <w:u w:val="single"/>
        </w:rPr>
        <w:t xml:space="preserve">New York Magazine’s </w:t>
      </w:r>
      <w:r w:rsidR="002F6979">
        <w:rPr>
          <w:i/>
          <w:color w:val="1155CC"/>
          <w:u w:val="single"/>
        </w:rPr>
        <w:fldChar w:fldCharType="end"/>
      </w:r>
      <w:hyperlink r:id="rId51">
        <w:r>
          <w:rPr>
            <w:color w:val="1155CC"/>
            <w:u w:val="single"/>
          </w:rPr>
          <w:t xml:space="preserve">Kevin </w:t>
        </w:r>
        <w:proofErr w:type="spellStart"/>
        <w:r>
          <w:rPr>
            <w:color w:val="1155CC"/>
            <w:u w:val="single"/>
          </w:rPr>
          <w:t>Roose</w:t>
        </w:r>
        <w:proofErr w:type="spellEnd"/>
        <w:r>
          <w:rPr>
            <w:color w:val="1155CC"/>
            <w:u w:val="single"/>
          </w:rPr>
          <w:t xml:space="preserve"> has pointed out</w:t>
        </w:r>
      </w:hyperlink>
      <w:r>
        <w:t>, is the development of dashboard technology that will make podcasts easier to listen to in the car.\cite{</w:t>
      </w:r>
      <w:proofErr w:type="spellStart"/>
      <w:r>
        <w:t>PCcars</w:t>
      </w:r>
      <w:proofErr w:type="spellEnd"/>
      <w:r>
        <w:t xml:space="preserve">} </w:t>
      </w:r>
    </w:p>
    <w:p w14:paraId="0746EFEE" w14:textId="77777777" w:rsidR="005106C7" w:rsidRDefault="005106C7"/>
    <w:p w14:paraId="476F3DD3" w14:textId="7B952338" w:rsidR="005106C7" w:rsidRDefault="002F5642">
      <w:r>
        <w:t xml:space="preserve">Because </w:t>
      </w:r>
      <w:hyperlink r:id="rId52">
        <w:r>
          <w:rPr>
            <w:color w:val="1155CC"/>
            <w:u w:val="single"/>
          </w:rPr>
          <w:t>almost half of radio listening happens in cars</w:t>
        </w:r>
      </w:hyperlink>
      <w:r>
        <w:t>, integrated dashboard technology</w:t>
      </w:r>
      <w:r w:rsidR="003C2728">
        <w:t>--</w:t>
      </w:r>
      <w:r>
        <w:t xml:space="preserve">-such as Apple’s </w:t>
      </w:r>
      <w:proofErr w:type="spellStart"/>
      <w:r>
        <w:t>CarPlay</w:t>
      </w:r>
      <w:proofErr w:type="spellEnd"/>
      <w:r>
        <w:t xml:space="preserve"> and Google’s Android Auto</w:t>
      </w:r>
      <w:r w:rsidR="003C2728">
        <w:t>--</w:t>
      </w:r>
      <w:r>
        <w:t>-could offer the key to unlocking audience growth</w:t>
      </w:r>
      <w:proofErr w:type="gramStart"/>
      <w:r>
        <w:t>.\</w:t>
      </w:r>
      <w:proofErr w:type="gramEnd"/>
      <w:r>
        <w:t>cite{</w:t>
      </w:r>
      <w:proofErr w:type="spellStart"/>
      <w:r>
        <w:t>radiocars</w:t>
      </w:r>
      <w:proofErr w:type="spellEnd"/>
      <w:r>
        <w:t xml:space="preserve">} As Gimlet Media’s Matt </w:t>
      </w:r>
      <w:proofErr w:type="spellStart"/>
      <w:r>
        <w:t>Lieber</w:t>
      </w:r>
      <w:proofErr w:type="spellEnd"/>
      <w:r>
        <w:t xml:space="preserve"> </w:t>
      </w:r>
      <w:r w:rsidR="003C2728">
        <w:t>said</w:t>
      </w:r>
      <w:r>
        <w:t>, “Until we have a mainstreamed solution to digital audio in cars, we’re being held back.”\</w:t>
      </w:r>
      <w:proofErr w:type="gramStart"/>
      <w:r>
        <w:t>cite</w:t>
      </w:r>
      <w:proofErr w:type="gramEnd"/>
      <w:r>
        <w:t>{</w:t>
      </w:r>
      <w:proofErr w:type="spellStart"/>
      <w:r>
        <w:t>lieber</w:t>
      </w:r>
      <w:proofErr w:type="spellEnd"/>
      <w:r>
        <w:t>}</w:t>
      </w:r>
      <w:r>
        <w:rPr>
          <w:i/>
        </w:rPr>
        <w:t xml:space="preserve"> </w:t>
      </w:r>
      <w:r>
        <w:t>Most major automakers have already begun to integrate the technology into their latest models</w:t>
      </w:r>
      <w:r w:rsidR="00AC32CC">
        <w:t>.</w:t>
      </w:r>
      <w:r>
        <w:t xml:space="preserve"> </w:t>
      </w:r>
      <w:r w:rsidR="002F6979">
        <w:fldChar w:fldCharType="begin"/>
      </w:r>
      <w:ins w:id="3" w:author="Susan McGregor" w:date="2015-11-28T20:07:00Z">
        <w:r w:rsidR="00202C7E">
          <w:instrText xml:space="preserve">HYPERLINK "http://gizmodo.com/chevy-is-bringing-apple-carplay-and-android-auto-to-the-1707219276" \h </w:instrText>
        </w:r>
      </w:ins>
      <w:r w:rsidR="002F6979">
        <w:fldChar w:fldCharType="separate"/>
      </w:r>
      <w:r>
        <w:rPr>
          <w:color w:val="1155CC"/>
          <w:u w:val="single"/>
        </w:rPr>
        <w:t xml:space="preserve">GM, for example, is aggressively adding Apple </w:t>
      </w:r>
      <w:proofErr w:type="spellStart"/>
      <w:r>
        <w:rPr>
          <w:color w:val="1155CC"/>
          <w:u w:val="single"/>
        </w:rPr>
        <w:t>CarPlay</w:t>
      </w:r>
      <w:proofErr w:type="spellEnd"/>
      <w:r>
        <w:rPr>
          <w:color w:val="1155CC"/>
          <w:u w:val="single"/>
        </w:rPr>
        <w:t xml:space="preserve"> to Chevrolets and </w:t>
      </w:r>
      <w:proofErr w:type="spellStart"/>
      <w:r>
        <w:rPr>
          <w:color w:val="1155CC"/>
          <w:u w:val="single"/>
        </w:rPr>
        <w:t>Cadillacs</w:t>
      </w:r>
      <w:proofErr w:type="spellEnd"/>
      <w:r w:rsidR="002F6979">
        <w:rPr>
          <w:color w:val="1155CC"/>
          <w:u w:val="single"/>
        </w:rPr>
        <w:fldChar w:fldCharType="end"/>
      </w:r>
      <w:proofErr w:type="gramStart"/>
      <w:r>
        <w:t>.\</w:t>
      </w:r>
      <w:proofErr w:type="gramEnd"/>
      <w:r>
        <w:t>cite{</w:t>
      </w:r>
      <w:proofErr w:type="spellStart"/>
      <w:r>
        <w:t>gm</w:t>
      </w:r>
      <w:proofErr w:type="spellEnd"/>
      <w:r>
        <w:t xml:space="preserve">} A report from IT advisory firm </w:t>
      </w:r>
      <w:hyperlink r:id="rId53">
        <w:r>
          <w:rPr>
            <w:color w:val="1155CC"/>
            <w:u w:val="single"/>
          </w:rPr>
          <w:t>Gartner predicts that</w:t>
        </w:r>
      </w:hyperlink>
      <w:r>
        <w:t xml:space="preserve"> “by the end of 2020, 70 percent to 80 percent of all new vehicles in the United States will offer connected-car functionality.”\</w:t>
      </w:r>
      <w:proofErr w:type="gramStart"/>
      <w:r>
        <w:t>cite</w:t>
      </w:r>
      <w:proofErr w:type="gramEnd"/>
      <w:r>
        <w:t>{</w:t>
      </w:r>
      <w:proofErr w:type="spellStart"/>
      <w:r>
        <w:t>gartner</w:t>
      </w:r>
      <w:proofErr w:type="spellEnd"/>
      <w:r>
        <w:t xml:space="preserve">} Of course, since consumers buy cars </w:t>
      </w:r>
      <w:hyperlink r:id="rId54">
        <w:r>
          <w:rPr>
            <w:color w:val="1155CC"/>
            <w:u w:val="single"/>
          </w:rPr>
          <w:t xml:space="preserve">every </w:t>
        </w:r>
        <w:r w:rsidR="003C2728">
          <w:rPr>
            <w:color w:val="1155CC"/>
            <w:u w:val="single"/>
          </w:rPr>
          <w:t>11</w:t>
        </w:r>
        <w:r>
          <w:rPr>
            <w:color w:val="1155CC"/>
            <w:u w:val="single"/>
          </w:rPr>
          <w:t xml:space="preserve"> years or so</w:t>
        </w:r>
      </w:hyperlink>
      <w:r>
        <w:t>, it will take about that time for radio consumers to convert into podcast listeners in significant numbers.\cite{</w:t>
      </w:r>
      <w:proofErr w:type="spellStart"/>
      <w:r>
        <w:t>carbuying</w:t>
      </w:r>
      <w:proofErr w:type="spellEnd"/>
      <w:r>
        <w:t xml:space="preserve">} </w:t>
      </w:r>
    </w:p>
    <w:p w14:paraId="11A3A29E" w14:textId="77777777" w:rsidR="005106C7" w:rsidRDefault="005106C7"/>
    <w:p w14:paraId="4DA24E81" w14:textId="40FC5B76" w:rsidR="005106C7" w:rsidRDefault="003C2728">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Metrics, Consumer Data, </w:t>
      </w:r>
      <w:r>
        <w:rPr>
          <w:b/>
          <w:sz w:val="28"/>
          <w:szCs w:val="28"/>
        </w:rPr>
        <w:t>and</w:t>
      </w:r>
      <w:r w:rsidR="002F5642">
        <w:rPr>
          <w:b/>
          <w:sz w:val="28"/>
          <w:szCs w:val="28"/>
        </w:rPr>
        <w:t xml:space="preserve"> Industry Standards</w:t>
      </w:r>
      <w:r>
        <w:rPr>
          <w:b/>
          <w:sz w:val="28"/>
          <w:szCs w:val="28"/>
        </w:rPr>
        <w:t>}</w:t>
      </w:r>
    </w:p>
    <w:p w14:paraId="50325E4E" w14:textId="77777777" w:rsidR="003C2728" w:rsidRDefault="003C2728"/>
    <w:p w14:paraId="66AA9329" w14:textId="743B4DBD" w:rsidR="005106C7" w:rsidRDefault="00DC1287">
      <w:r>
        <w:t>Even though</w:t>
      </w:r>
      <w:r w:rsidR="002F5642">
        <w:t xml:space="preserve"> many platforms, such as </w:t>
      </w:r>
      <w:proofErr w:type="spellStart"/>
      <w:r w:rsidR="002F5642">
        <w:t>Sound</w:t>
      </w:r>
      <w:r>
        <w:t>C</w:t>
      </w:r>
      <w:r w:rsidR="002F5642">
        <w:t>loud</w:t>
      </w:r>
      <w:proofErr w:type="spellEnd"/>
      <w:r w:rsidR="002F5642">
        <w:t xml:space="preserve"> and </w:t>
      </w:r>
      <w:proofErr w:type="spellStart"/>
      <w:r w:rsidR="002F5642">
        <w:t>Acast</w:t>
      </w:r>
      <w:proofErr w:type="spellEnd"/>
      <w:r w:rsidR="002F5642">
        <w:t xml:space="preserve"> (which both stream audio), have sophisticated analytics, the fact remains that the majority of podcasts are downloaded through iTunes (</w:t>
      </w:r>
      <w:r w:rsidR="002F5642">
        <w:rPr>
          <w:color w:val="1155CC"/>
          <w:u w:val="single"/>
        </w:rPr>
        <w:t>roughly 70</w:t>
      </w:r>
      <w:r>
        <w:rPr>
          <w:color w:val="1155CC"/>
          <w:u w:val="single"/>
        </w:rPr>
        <w:t xml:space="preserve"> percent</w:t>
      </w:r>
      <w:r>
        <w:t>)</w:t>
      </w:r>
      <w:proofErr w:type="gramStart"/>
      <w:r>
        <w:t>.\</w:t>
      </w:r>
      <w:proofErr w:type="gramEnd"/>
      <w:r w:rsidR="002F5642">
        <w:t>cite{</w:t>
      </w:r>
      <w:proofErr w:type="spellStart"/>
      <w:r w:rsidR="002F5642">
        <w:t>digiday</w:t>
      </w:r>
      <w:proofErr w:type="spellEnd"/>
      <w:r w:rsidR="002F5642">
        <w:t>} Once a podcast is downloaded, there is no way of knowing what happens to the file, how long it was listened to, how many times, or when. Moreover, since the subscribers “belong” to iTunes, creators have little knowledge of their listener demographics.</w:t>
      </w:r>
    </w:p>
    <w:p w14:paraId="38DC861A" w14:textId="77777777" w:rsidR="005106C7" w:rsidRDefault="005106C7"/>
    <w:p w14:paraId="7F117719" w14:textId="49CA26B2" w:rsidR="005106C7" w:rsidRDefault="002F5642">
      <w:r>
        <w:t xml:space="preserve">There are two camps in the podcasting sphere: </w:t>
      </w:r>
      <w:r w:rsidR="00DC1287">
        <w:t>O</w:t>
      </w:r>
      <w:r>
        <w:t>ne maintains that the tools of radio (surveys, extrapolations, etc.) are sufficient for podcasting measurement</w:t>
      </w:r>
      <w:r w:rsidR="00DC1287">
        <w:t>.</w:t>
      </w:r>
      <w:r>
        <w:t xml:space="preserve"> </w:t>
      </w:r>
      <w:r w:rsidR="00DC1287">
        <w:t>The other</w:t>
      </w:r>
      <w:r>
        <w:t xml:space="preserve"> wishes to push podcasting technology </w:t>
      </w:r>
      <w:r w:rsidR="00DC1287">
        <w:t>far enough to exploit the</w:t>
      </w:r>
      <w:r>
        <w:t xml:space="preserve"> medium’s full digital potential--</w:t>
      </w:r>
      <w:r w:rsidR="00DC1287">
        <w:t>-</w:t>
      </w:r>
      <w:r>
        <w:t>to the point that everything is “point to point measured,” in the words of Sarah van Mosel</w:t>
      </w:r>
      <w:proofErr w:type="gramStart"/>
      <w:r>
        <w:t>.\</w:t>
      </w:r>
      <w:proofErr w:type="gramEnd"/>
      <w:r>
        <w:t>cite{</w:t>
      </w:r>
      <w:proofErr w:type="spellStart"/>
      <w:r>
        <w:t>mosel</w:t>
      </w:r>
      <w:proofErr w:type="spellEnd"/>
      <w:r>
        <w:t xml:space="preserve">} </w:t>
      </w:r>
    </w:p>
    <w:p w14:paraId="5C12EA40" w14:textId="77777777" w:rsidR="005106C7" w:rsidRDefault="005106C7"/>
    <w:p w14:paraId="5CB16FF1" w14:textId="561A5401" w:rsidR="005106C7" w:rsidRDefault="002F5642">
      <w:r>
        <w:t>Unlike online journalists, who have a plethora of statistics at their fingertips that allow them to make informed decisions about how to format and publish their content, podcasters have almost no idea how their audiences interact with their work. PRX CEO Jake Shapiro believes this kind of information would create “a feedback loop for producers, so they know who their audience is, how they should craft their stories, what time of the day or the week they can release them.”\</w:t>
      </w:r>
      <w:proofErr w:type="gramStart"/>
      <w:r>
        <w:t>cite</w:t>
      </w:r>
      <w:proofErr w:type="gramEnd"/>
      <w:r>
        <w:t>{</w:t>
      </w:r>
      <w:proofErr w:type="spellStart"/>
      <w:r>
        <w:t>shapiro</w:t>
      </w:r>
      <w:proofErr w:type="spellEnd"/>
      <w:r>
        <w:t xml:space="preserve">} Panoply’s Nick </w:t>
      </w:r>
      <w:proofErr w:type="spellStart"/>
      <w:r>
        <w:t>Quah</w:t>
      </w:r>
      <w:proofErr w:type="spellEnd"/>
      <w:r>
        <w:t xml:space="preserve"> agree</w:t>
      </w:r>
      <w:r w:rsidR="00A919A5">
        <w:t>d</w:t>
      </w:r>
      <w:r>
        <w:t xml:space="preserve">: “What did </w:t>
      </w:r>
      <w:proofErr w:type="spellStart"/>
      <w:r>
        <w:t>Chartbeat</w:t>
      </w:r>
      <w:proofErr w:type="spellEnd"/>
      <w:r>
        <w:t xml:space="preserve"> do for digital media? It ruined a lot of journalists’ lives, because it’s all they ever think about. We want to get to that level.”\</w:t>
      </w:r>
      <w:proofErr w:type="gramStart"/>
      <w:r>
        <w:t>cite</w:t>
      </w:r>
      <w:proofErr w:type="gramEnd"/>
      <w:r>
        <w:t>{</w:t>
      </w:r>
      <w:proofErr w:type="spellStart"/>
      <w:r>
        <w:t>quah</w:t>
      </w:r>
      <w:proofErr w:type="spellEnd"/>
      <w:r>
        <w:t>} \cite{</w:t>
      </w:r>
      <w:proofErr w:type="spellStart"/>
      <w:r>
        <w:t>petre</w:t>
      </w:r>
      <w:proofErr w:type="spellEnd"/>
      <w:r>
        <w:t xml:space="preserve">} </w:t>
      </w:r>
    </w:p>
    <w:p w14:paraId="1E205076" w14:textId="77777777" w:rsidR="005106C7" w:rsidRDefault="005106C7"/>
    <w:p w14:paraId="58BB8586" w14:textId="1690A89A" w:rsidR="005106C7" w:rsidRDefault="002F5642">
      <w:r>
        <w:t>Of course, improving metrics and data on consumers would also prove invaluable to another group: advertisers. As podcasting advertising begins to expand to include not just direct</w:t>
      </w:r>
      <w:r w:rsidR="0077459F">
        <w:t xml:space="preserve"> </w:t>
      </w:r>
      <w:r>
        <w:t>response advertising but also brand advertising, this information becomes all the more vital. Van Mosel explain</w:t>
      </w:r>
      <w:r w:rsidR="000C3C6F">
        <w:t>ed</w:t>
      </w:r>
      <w:r>
        <w:t xml:space="preserve">: “Branding people have a picture of the person they want to reach in their mind. You can get at it with surveys, but the </w:t>
      </w:r>
      <w:r w:rsidR="000C3C6F">
        <w:t>H</w:t>
      </w:r>
      <w:r>
        <w:t xml:space="preserve">oly </w:t>
      </w:r>
      <w:r w:rsidR="000C3C6F">
        <w:t>G</w:t>
      </w:r>
      <w:r>
        <w:t>rail, the next big step, is to figure out how to link back to the demographic and psychographic data that you can prove and then target to.”\</w:t>
      </w:r>
      <w:proofErr w:type="gramStart"/>
      <w:r>
        <w:t>cite</w:t>
      </w:r>
      <w:proofErr w:type="gramEnd"/>
      <w:r>
        <w:t>{</w:t>
      </w:r>
      <w:proofErr w:type="spellStart"/>
      <w:r>
        <w:t>mosel</w:t>
      </w:r>
      <w:proofErr w:type="spellEnd"/>
      <w:r>
        <w:t xml:space="preserve">} </w:t>
      </w:r>
    </w:p>
    <w:p w14:paraId="2CFE4A89" w14:textId="77777777" w:rsidR="005106C7" w:rsidRDefault="005106C7"/>
    <w:p w14:paraId="327E2FFA" w14:textId="5905735B" w:rsidR="005106C7" w:rsidRDefault="002F5642">
      <w:r>
        <w:t xml:space="preserve">Mark </w:t>
      </w:r>
      <w:proofErr w:type="spellStart"/>
      <w:r>
        <w:t>DiCristina</w:t>
      </w:r>
      <w:proofErr w:type="spellEnd"/>
      <w:r>
        <w:t xml:space="preserve">, </w:t>
      </w:r>
      <w:r w:rsidR="000C3C6F">
        <w:t>m</w:t>
      </w:r>
      <w:r>
        <w:t xml:space="preserve">arketing </w:t>
      </w:r>
      <w:r w:rsidR="000C3C6F">
        <w:t>d</w:t>
      </w:r>
      <w:r>
        <w:t xml:space="preserve">irector for </w:t>
      </w:r>
      <w:proofErr w:type="spellStart"/>
      <w:r>
        <w:t>Mail</w:t>
      </w:r>
      <w:r w:rsidR="000C3C6F">
        <w:t>C</w:t>
      </w:r>
      <w:r>
        <w:t>himp</w:t>
      </w:r>
      <w:proofErr w:type="spellEnd"/>
      <w:r>
        <w:t>, put it this way: “I would love to know all kinds of data</w:t>
      </w:r>
      <w:r w:rsidR="00C3337B">
        <w:t>:</w:t>
      </w:r>
      <w:r>
        <w:t xml:space="preserve"> demographic data, age, gender, income, industry type, what they do for work, what percentage are in marketing or use email marketing. For now I’ve accepted that’s not available any time soon.”\</w:t>
      </w:r>
      <w:proofErr w:type="gramStart"/>
      <w:r>
        <w:t>cite</w:t>
      </w:r>
      <w:proofErr w:type="gramEnd"/>
      <w:r>
        <w:t>{</w:t>
      </w:r>
      <w:proofErr w:type="spellStart"/>
      <w:r>
        <w:t>mailchimp</w:t>
      </w:r>
      <w:proofErr w:type="spellEnd"/>
      <w:r>
        <w:t>}</w:t>
      </w:r>
    </w:p>
    <w:p w14:paraId="2E036B3A" w14:textId="77777777" w:rsidR="005106C7" w:rsidRDefault="005106C7"/>
    <w:p w14:paraId="54356F01" w14:textId="680D580B" w:rsidR="005106C7" w:rsidRDefault="002F5642">
      <w:r>
        <w:t xml:space="preserve">Although advertisers like </w:t>
      </w:r>
      <w:proofErr w:type="spellStart"/>
      <w:r>
        <w:t>DiCristina</w:t>
      </w:r>
      <w:proofErr w:type="spellEnd"/>
      <w:r>
        <w:t xml:space="preserve"> have come to terms with limited consumer data for downloaded podcasts, there is, at least, some progress </w:t>
      </w:r>
      <w:r w:rsidR="000C3C6F">
        <w:t>around better understanding listeners who</w:t>
      </w:r>
      <w:r>
        <w:t xml:space="preserve"> stream podcasts. </w:t>
      </w:r>
      <w:r w:rsidR="000C3C6F">
        <w:t>At WNYC, v</w:t>
      </w:r>
      <w:r>
        <w:t>an Mosel has already overseen the conversion of ads into dynamic, programmatic ads, which can be continually trafficked into shows’ back catalogues (where about 40</w:t>
      </w:r>
      <w:r w:rsidR="000C3C6F">
        <w:t xml:space="preserve"> percent</w:t>
      </w:r>
      <w:r>
        <w:t xml:space="preserve"> of listening occurs, vastly increasing ad impressions)</w:t>
      </w:r>
      <w:proofErr w:type="gramStart"/>
      <w:r>
        <w:t>.\</w:t>
      </w:r>
      <w:proofErr w:type="gramEnd"/>
      <w:r>
        <w:t>cite{</w:t>
      </w:r>
      <w:proofErr w:type="spellStart"/>
      <w:r>
        <w:t>mosel</w:t>
      </w:r>
      <w:proofErr w:type="spellEnd"/>
      <w:r>
        <w:t>} These ads also include tracking pixels that advertisers can use to ensure ads are delivering; as van Mosel explain</w:t>
      </w:r>
      <w:r w:rsidR="000C3C6F">
        <w:t>ed</w:t>
      </w:r>
      <w:r>
        <w:t xml:space="preserve">, it’s a “lifeline to say </w:t>
      </w:r>
      <w:r w:rsidR="00C3337B">
        <w:t>‘</w:t>
      </w:r>
      <w:r>
        <w:t>legitimacy is happening here.</w:t>
      </w:r>
      <w:r w:rsidR="00C3337B">
        <w:t>’</w:t>
      </w:r>
      <w:r>
        <w:t>”\</w:t>
      </w:r>
      <w:proofErr w:type="gramStart"/>
      <w:r>
        <w:t>cite</w:t>
      </w:r>
      <w:proofErr w:type="gramEnd"/>
      <w:r>
        <w:t>{</w:t>
      </w:r>
      <w:proofErr w:type="spellStart"/>
      <w:r>
        <w:t>mosel</w:t>
      </w:r>
      <w:proofErr w:type="spellEnd"/>
      <w:r>
        <w:t xml:space="preserve">} </w:t>
      </w:r>
      <w:proofErr w:type="spellStart"/>
      <w:r>
        <w:t>Acast</w:t>
      </w:r>
      <w:proofErr w:type="spellEnd"/>
      <w:r>
        <w:t xml:space="preserve"> similarly injects </w:t>
      </w:r>
      <w:proofErr w:type="spellStart"/>
      <w:r>
        <w:t>trackable</w:t>
      </w:r>
      <w:proofErr w:type="spellEnd"/>
      <w:r>
        <w:t xml:space="preserve"> ads at point of play, and Panoply recently acquired the tech company Audiometric in order to offer a similar technology (for more on this, see the Panoply case study).</w:t>
      </w:r>
    </w:p>
    <w:p w14:paraId="20F05886" w14:textId="77777777" w:rsidR="005106C7" w:rsidRDefault="005106C7"/>
    <w:p w14:paraId="3F80DA61" w14:textId="44EB9EEA" w:rsidR="005106C7" w:rsidRDefault="002F5642">
      <w:r>
        <w:t xml:space="preserve">Another signal of podcasting’s imminent exit from the Wild West is the emergence in the last six months of two separate podcasting </w:t>
      </w:r>
      <w:proofErr w:type="spellStart"/>
      <w:r>
        <w:t>upfronts</w:t>
      </w:r>
      <w:proofErr w:type="spellEnd"/>
      <w:r>
        <w:t xml:space="preserve"> (</w:t>
      </w:r>
      <w:r w:rsidR="009801FA">
        <w:t xml:space="preserve">intended </w:t>
      </w:r>
      <w:r>
        <w:t xml:space="preserve">to inspire advertisers to sponsor upcoming content). Also notable is the creation of a </w:t>
      </w:r>
      <w:hyperlink r:id="rId55">
        <w:r>
          <w:rPr>
            <w:color w:val="1155CC"/>
            <w:u w:val="single"/>
          </w:rPr>
          <w:t>working group at the Interactive Advertising Bureau</w:t>
        </w:r>
      </w:hyperlink>
      <w:r>
        <w:t xml:space="preserve">, which aims to establish advertising standards. Many of the podcasters I spoke with recognized the need for an objective standard for audience measurement, one </w:t>
      </w:r>
      <w:proofErr w:type="gramStart"/>
      <w:r>
        <w:t>which</w:t>
      </w:r>
      <w:proofErr w:type="gramEnd"/>
      <w:r>
        <w:t xml:space="preserve"> all podcasters could agree to follow. Matt </w:t>
      </w:r>
      <w:proofErr w:type="spellStart"/>
      <w:r>
        <w:t>Lieber</w:t>
      </w:r>
      <w:proofErr w:type="spellEnd"/>
      <w:r>
        <w:t>, president of Gimlet Media, suggest</w:t>
      </w:r>
      <w:r w:rsidR="00B50FE3">
        <w:t>ed</w:t>
      </w:r>
      <w:r>
        <w:t xml:space="preserve"> a reliable third party that will audit podcasting data, much as the Nielsen Ratings do for television, </w:t>
      </w:r>
      <w:r w:rsidR="00B50FE3">
        <w:t>as</w:t>
      </w:r>
      <w:r>
        <w:t xml:space="preserve"> a vital </w:t>
      </w:r>
      <w:r w:rsidR="00BB7CAA">
        <w:t xml:space="preserve">next </w:t>
      </w:r>
      <w:r>
        <w:t>step in</w:t>
      </w:r>
      <w:r w:rsidR="00BB7CAA">
        <w:t xml:space="preserve"> legitimizing the</w:t>
      </w:r>
      <w:r>
        <w:t xml:space="preserve"> podcasting</w:t>
      </w:r>
      <w:r w:rsidR="009C6A0B">
        <w:t xml:space="preserve"> industry</w:t>
      </w:r>
      <w:proofErr w:type="gramStart"/>
      <w:r>
        <w:t>.\</w:t>
      </w:r>
      <w:proofErr w:type="gramEnd"/>
      <w:r>
        <w:t>cite{</w:t>
      </w:r>
      <w:proofErr w:type="spellStart"/>
      <w:r>
        <w:t>lieber</w:t>
      </w:r>
      <w:proofErr w:type="spellEnd"/>
      <w:r>
        <w:t xml:space="preserve">} </w:t>
      </w:r>
    </w:p>
    <w:p w14:paraId="4D46A2F0" w14:textId="77777777" w:rsidR="005106C7" w:rsidRDefault="005106C7"/>
    <w:p w14:paraId="29E5BA04" w14:textId="1E3C49BB" w:rsidR="005106C7" w:rsidRDefault="000C3C6F">
      <w:pPr>
        <w:rPr>
          <w:b/>
          <w:sz w:val="36"/>
          <w:szCs w:val="36"/>
        </w:rPr>
      </w:pPr>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Revenue Streams</w:t>
      </w:r>
      <w:r>
        <w:rPr>
          <w:b/>
          <w:sz w:val="36"/>
          <w:szCs w:val="36"/>
        </w:rPr>
        <w:t>}</w:t>
      </w:r>
    </w:p>
    <w:p w14:paraId="3BA8FB17" w14:textId="77777777" w:rsidR="000C3C6F" w:rsidRDefault="000C3C6F"/>
    <w:p w14:paraId="6D1DE359" w14:textId="220D9494" w:rsidR="005106C7" w:rsidRDefault="002F5642">
      <w:r>
        <w:t>As any media outlet in the 21st century is more than aware, diverse sources of revenue are necessary for long-term sustainability. Outlined below are four major sources from which podcasts and podcast networks generate revenue: advertising and sponsorship, direct support, foundation support, and membership/subscription models. Also mentioned are a few streams that, while generally less lucrative, are easy to implement or serve strategic purposes, such as live events and partnerships.</w:t>
      </w:r>
    </w:p>
    <w:p w14:paraId="2EA7BA81" w14:textId="77777777" w:rsidR="005106C7" w:rsidRDefault="005106C7"/>
    <w:p w14:paraId="73AAB35D" w14:textId="6E9212EB" w:rsidR="005106C7" w:rsidRDefault="002F5642">
      <w:r>
        <w:t>The division between these categories is somewhat arbitrary (what, in essence, distinguishes a</w:t>
      </w:r>
      <w:r w:rsidR="00681A41">
        <w:t xml:space="preserve"> wealthy individual’s</w:t>
      </w:r>
      <w:r>
        <w:t xml:space="preserve"> large donation from a </w:t>
      </w:r>
      <w:r w:rsidR="00681A41">
        <w:t>foundation’s</w:t>
      </w:r>
      <w:r>
        <w:t xml:space="preserve"> small contribution?); however, I have borrowed these categories from interviewe</w:t>
      </w:r>
      <w:r w:rsidR="00BB02C0">
        <w:t>es</w:t>
      </w:r>
      <w:r>
        <w:t xml:space="preserve"> who explicitly mentioned the following revenue streams in these terms. More important to note is that each podcast/network finds its own balance </w:t>
      </w:r>
      <w:r w:rsidR="00681A41">
        <w:t xml:space="preserve">between </w:t>
      </w:r>
      <w:r>
        <w:t>these sources</w:t>
      </w:r>
      <w:r w:rsidR="00681A41">
        <w:t>-</w:t>
      </w:r>
      <w:r>
        <w:t>--some depend significantly on advertising while others maintain public radio’s “three-legged stool” philosophy (in which three revenue sources</w:t>
      </w:r>
      <w:r w:rsidR="001A1EA5">
        <w:t>---</w:t>
      </w:r>
      <w:r>
        <w:t>usually advertising, direct support, and foundation support</w:t>
      </w:r>
      <w:r w:rsidR="001A1EA5">
        <w:t>---</w:t>
      </w:r>
      <w:r>
        <w:t xml:space="preserve">are conscientiously and purposefully given equal weight). </w:t>
      </w:r>
    </w:p>
    <w:p w14:paraId="76AFE214" w14:textId="77777777" w:rsidR="005106C7" w:rsidRDefault="005106C7"/>
    <w:p w14:paraId="54811DAA" w14:textId="74ECBF2C" w:rsidR="005106C7" w:rsidRDefault="00681A41">
      <w:pPr>
        <w:rPr>
          <w:b/>
          <w:sz w:val="28"/>
          <w:szCs w:val="28"/>
        </w:rPr>
      </w:pPr>
      <w:r w:rsidRPr="00C64928">
        <w:rPr>
          <w:rFonts w:eastAsia="Times New Roman"/>
          <w:color w:val="222222"/>
          <w:sz w:val="32"/>
          <w:szCs w:val="32"/>
          <w:shd w:val="clear" w:color="auto" w:fill="FFFFFF"/>
        </w:rPr>
        <w:lastRenderedPageBreak/>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Advertising </w:t>
      </w:r>
      <w:r w:rsidR="00FA1FDE">
        <w:rPr>
          <w:b/>
          <w:sz w:val="28"/>
          <w:szCs w:val="28"/>
        </w:rPr>
        <w:t xml:space="preserve">and </w:t>
      </w:r>
      <w:r w:rsidR="002F5642">
        <w:rPr>
          <w:b/>
          <w:sz w:val="28"/>
          <w:szCs w:val="28"/>
        </w:rPr>
        <w:t>Sponsorship</w:t>
      </w:r>
      <w:r>
        <w:rPr>
          <w:b/>
          <w:sz w:val="28"/>
          <w:szCs w:val="28"/>
        </w:rPr>
        <w:t>}</w:t>
      </w:r>
    </w:p>
    <w:p w14:paraId="6BAB6D5A" w14:textId="77777777" w:rsidR="00681A41" w:rsidRDefault="00681A41"/>
    <w:p w14:paraId="785BDB18" w14:textId="0AF01EBF" w:rsidR="005106C7" w:rsidRDefault="002F5642">
      <w:r>
        <w:t>For those I interviewed, advertising is currently podcasting’s most lucrative and fastest-growing revenue stream. Advertisers have traditionally utilized podcasts for direct</w:t>
      </w:r>
      <w:r w:rsidR="00FA1FDE">
        <w:t xml:space="preserve"> </w:t>
      </w:r>
      <w:r>
        <w:t xml:space="preserve">response ads (in which the host gives listeners a code or </w:t>
      </w:r>
      <w:r w:rsidR="009C350E">
        <w:t xml:space="preserve">URL </w:t>
      </w:r>
      <w:r>
        <w:t>to receive a discounted service; these ads’ success have allowed podcasts to charge high rates)</w:t>
      </w:r>
      <w:proofErr w:type="gramStart"/>
      <w:r>
        <w:t>.\</w:t>
      </w:r>
      <w:proofErr w:type="gramEnd"/>
      <w:r>
        <w:t>cite{bowers} However, brand advertisers are becoming more prevalent. Although CPMs\</w:t>
      </w:r>
      <w:proofErr w:type="gramStart"/>
      <w:r>
        <w:t>footnote{</w:t>
      </w:r>
      <w:proofErr w:type="gramEnd"/>
      <w:r>
        <w:t>See glossary for definition.</w:t>
      </w:r>
      <w:r>
        <w:rPr>
          <w:sz w:val="20"/>
          <w:szCs w:val="20"/>
        </w:rPr>
        <w:t>}</w:t>
      </w:r>
      <w:r>
        <w:t xml:space="preserve"> vary depending on audience quality and the level of host attention the ad receives, podcast advertising is, according to </w:t>
      </w:r>
      <w:proofErr w:type="spellStart"/>
      <w:r>
        <w:t>DiCristina</w:t>
      </w:r>
      <w:proofErr w:type="spellEnd"/>
      <w:r>
        <w:t>, remarkably cost-effective compared to advertising in other media.\cite{</w:t>
      </w:r>
      <w:proofErr w:type="spellStart"/>
      <w:r>
        <w:t>mailchimp</w:t>
      </w:r>
      <w:proofErr w:type="spellEnd"/>
      <w:r>
        <w:t>}</w:t>
      </w:r>
    </w:p>
    <w:p w14:paraId="76F12DD6" w14:textId="77777777" w:rsidR="005106C7" w:rsidRDefault="005106C7">
      <w:pPr>
        <w:spacing w:line="331" w:lineRule="auto"/>
        <w:ind w:left="1440"/>
      </w:pPr>
    </w:p>
    <w:p w14:paraId="1D787057" w14:textId="71B27C8A" w:rsidR="005106C7" w:rsidRDefault="00604BDF">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Direct Support</w:t>
      </w:r>
      <w:r>
        <w:rPr>
          <w:b/>
          <w:sz w:val="28"/>
          <w:szCs w:val="28"/>
        </w:rPr>
        <w:t>}</w:t>
      </w:r>
    </w:p>
    <w:p w14:paraId="667355E1" w14:textId="77777777" w:rsidR="00604BDF" w:rsidRDefault="00604BDF"/>
    <w:p w14:paraId="307A8E5A" w14:textId="3DB67164" w:rsidR="005106C7" w:rsidRDefault="002F5642">
      <w:r>
        <w:t xml:space="preserve">From the beginning, podcasts have leveraged their direct audience relationships by asking for listener support via donations or pledges. Taking a cue from </w:t>
      </w:r>
      <w:r w:rsidR="00880ED1">
        <w:t>p</w:t>
      </w:r>
      <w:r>
        <w:t xml:space="preserve">ublic </w:t>
      </w:r>
      <w:r w:rsidR="00880ED1">
        <w:t>r</w:t>
      </w:r>
      <w:r>
        <w:t xml:space="preserve">adio, the Maximum Fun network does </w:t>
      </w:r>
      <w:hyperlink r:id="rId56">
        <w:r>
          <w:rPr>
            <w:color w:val="1155CC"/>
            <w:u w:val="single"/>
          </w:rPr>
          <w:t>yearly pledge drives and has a tiered membership model</w:t>
        </w:r>
      </w:hyperlink>
      <w:r w:rsidR="009C350E">
        <w:rPr>
          <w:color w:val="1155CC"/>
          <w:u w:val="single"/>
        </w:rPr>
        <w:t>, for example</w:t>
      </w:r>
      <w:r>
        <w:t>.</w:t>
      </w:r>
    </w:p>
    <w:p w14:paraId="68B3D6E1" w14:textId="77777777" w:rsidR="005106C7" w:rsidRDefault="005106C7"/>
    <w:p w14:paraId="56475AD1" w14:textId="1CECA236" w:rsidR="005106C7" w:rsidRDefault="002F5642">
      <w:r>
        <w:t>Jake Shapiro foresees direct support happening in innovative ways in the future, as PRX (and podcasts in general) seeks to convert “passionate fan support into a more sustained way of long-term contributing.”\</w:t>
      </w:r>
      <w:proofErr w:type="gramStart"/>
      <w:r>
        <w:t>cite</w:t>
      </w:r>
      <w:proofErr w:type="gramEnd"/>
      <w:r>
        <w:t>{</w:t>
      </w:r>
      <w:proofErr w:type="spellStart"/>
      <w:r>
        <w:t>shapiro</w:t>
      </w:r>
      <w:proofErr w:type="spellEnd"/>
      <w:r>
        <w:t xml:space="preserve">} </w:t>
      </w:r>
      <w:hyperlink r:id="rId57">
        <w:proofErr w:type="spellStart"/>
        <w:r>
          <w:rPr>
            <w:color w:val="1155CC"/>
            <w:u w:val="single"/>
          </w:rPr>
          <w:t>Patreon</w:t>
        </w:r>
        <w:proofErr w:type="spellEnd"/>
      </w:hyperlink>
      <w:r>
        <w:t>, a site that allows consumers to regularly support creators, has become a popular option for many podcasters. Although not meant for listener donation</w:t>
      </w:r>
      <w:r w:rsidR="00880ED1">
        <w:t>s</w:t>
      </w:r>
      <w:r>
        <w:t xml:space="preserve"> per se, the startup</w:t>
      </w:r>
      <w:r>
        <w:rPr>
          <w:b/>
        </w:rPr>
        <w:t xml:space="preserve"> </w:t>
      </w:r>
      <w:hyperlink r:id="rId58">
        <w:r>
          <w:rPr>
            <w:color w:val="1155CC"/>
            <w:u w:val="single"/>
          </w:rPr>
          <w:t>Hearken</w:t>
        </w:r>
      </w:hyperlink>
      <w:hyperlink r:id="rId59">
        <w:r>
          <w:rPr>
            <w:b/>
            <w:color w:val="1155CC"/>
            <w:u w:val="single"/>
          </w:rPr>
          <w:t xml:space="preserve"> </w:t>
        </w:r>
      </w:hyperlink>
      <w:r>
        <w:t xml:space="preserve">provides media outlets with </w:t>
      </w:r>
      <w:hyperlink r:id="rId60">
        <w:r>
          <w:rPr>
            <w:color w:val="1155CC"/>
            <w:u w:val="single"/>
          </w:rPr>
          <w:t>listener support modules that allow listeners to engage with the creation process from inception to publication</w:t>
        </w:r>
      </w:hyperlink>
      <w:r>
        <w:t xml:space="preserve"> (which could potentially make listeners more amenable to contributing financially). </w:t>
      </w:r>
      <w:proofErr w:type="spellStart"/>
      <w:r>
        <w:t>Kickstarter</w:t>
      </w:r>
      <w:proofErr w:type="spellEnd"/>
      <w:r>
        <w:t xml:space="preserve"> has been used to fund specific goals </w:t>
      </w:r>
      <w:r w:rsidR="00880ED1">
        <w:t>around</w:t>
      </w:r>
      <w:r>
        <w:t xml:space="preserve"> launch</w:t>
      </w:r>
      <w:r w:rsidR="00880ED1">
        <w:t>ing</w:t>
      </w:r>
      <w:r>
        <w:t xml:space="preserve"> new podcasts or fund</w:t>
      </w:r>
      <w:r w:rsidR="00880ED1">
        <w:t>ing</w:t>
      </w:r>
      <w:r>
        <w:t xml:space="preserve"> new seasons</w:t>
      </w:r>
      <w:r w:rsidR="00880ED1">
        <w:t>,</w:t>
      </w:r>
      <w:r>
        <w:t xml:space="preserve"> </w:t>
      </w:r>
      <w:r w:rsidR="00FA1FDE">
        <w:t>as well</w:t>
      </w:r>
      <w:r>
        <w:t xml:space="preserve">. </w:t>
      </w:r>
      <w:hyperlink r:id="rId61">
        <w:r>
          <w:rPr>
            <w:color w:val="1155CC"/>
            <w:u w:val="single"/>
          </w:rPr>
          <w:t xml:space="preserve">Radio </w:t>
        </w:r>
        <w:proofErr w:type="spellStart"/>
        <w:r>
          <w:rPr>
            <w:color w:val="1155CC"/>
            <w:u w:val="single"/>
          </w:rPr>
          <w:t>Ambulante</w:t>
        </w:r>
        <w:proofErr w:type="spellEnd"/>
      </w:hyperlink>
      <w:r>
        <w:t xml:space="preserve"> was one of the first to have success with </w:t>
      </w:r>
      <w:proofErr w:type="spellStart"/>
      <w:r>
        <w:t>Kickstarter</w:t>
      </w:r>
      <w:proofErr w:type="spellEnd"/>
      <w:r>
        <w:t xml:space="preserve">; in early 2012, about a year into the project, </w:t>
      </w:r>
      <w:r w:rsidR="00880ED1">
        <w:t xml:space="preserve">it </w:t>
      </w:r>
      <w:hyperlink r:id="rId62">
        <w:r>
          <w:rPr>
            <w:color w:val="1155CC"/>
            <w:u w:val="single"/>
          </w:rPr>
          <w:t>raise</w:t>
        </w:r>
        <w:r w:rsidR="00880ED1">
          <w:rPr>
            <w:color w:val="1155CC"/>
            <w:u w:val="single"/>
          </w:rPr>
          <w:t>d</w:t>
        </w:r>
        <w:r>
          <w:rPr>
            <w:color w:val="1155CC"/>
            <w:u w:val="single"/>
          </w:rPr>
          <w:t xml:space="preserve"> 46,032</w:t>
        </w:r>
      </w:hyperlink>
      <w:r w:rsidR="00880ED1">
        <w:rPr>
          <w:color w:val="1155CC"/>
          <w:u w:val="single"/>
        </w:rPr>
        <w:t xml:space="preserve"> dollars</w:t>
      </w:r>
      <w:r>
        <w:t xml:space="preserve"> (just over </w:t>
      </w:r>
      <w:r w:rsidR="00880ED1">
        <w:t xml:space="preserve">its </w:t>
      </w:r>
      <w:r>
        <w:t>40,000</w:t>
      </w:r>
      <w:r w:rsidR="00880ED1">
        <w:t>-dollar</w:t>
      </w:r>
      <w:r>
        <w:t xml:space="preserve"> goal)</w:t>
      </w:r>
      <w:proofErr w:type="gramStart"/>
      <w:r>
        <w:t>.\</w:t>
      </w:r>
      <w:proofErr w:type="gramEnd"/>
      <w:r>
        <w:t>cite{</w:t>
      </w:r>
      <w:proofErr w:type="spellStart"/>
      <w:r>
        <w:t>ambulante</w:t>
      </w:r>
      <w:proofErr w:type="spellEnd"/>
      <w:r>
        <w:t>}</w:t>
      </w:r>
    </w:p>
    <w:p w14:paraId="0A73DF0B" w14:textId="77777777" w:rsidR="005106C7" w:rsidRDefault="005106C7"/>
    <w:p w14:paraId="1A4057AE" w14:textId="1C17E0A4" w:rsidR="005106C7" w:rsidRDefault="002F5642">
      <w:r>
        <w:t xml:space="preserve">PRX has </w:t>
      </w:r>
      <w:r w:rsidR="00EF2B0D">
        <w:t xml:space="preserve">also seen </w:t>
      </w:r>
      <w:r>
        <w:t xml:space="preserve">marked success with </w:t>
      </w:r>
      <w:proofErr w:type="spellStart"/>
      <w:r>
        <w:t>Kickstarter</w:t>
      </w:r>
      <w:proofErr w:type="spellEnd"/>
      <w:r>
        <w:t xml:space="preserve"> campaigns. In August of 2012, Roman Mars hoped to earn 42,000</w:t>
      </w:r>
      <w:r w:rsidR="00EF2B0D">
        <w:t xml:space="preserve"> dollars</w:t>
      </w:r>
      <w:r>
        <w:t xml:space="preserve"> for the third season of his popular show </w:t>
      </w:r>
      <w:r w:rsidRPr="000B4990">
        <w:rPr>
          <w:i/>
        </w:rPr>
        <w:t>99% Invisible</w:t>
      </w:r>
      <w:r>
        <w:t xml:space="preserve">, distributed by PRX. He used both challenge grants and stretch goals to incentivize donors. In the end, </w:t>
      </w:r>
      <w:hyperlink r:id="rId63">
        <w:r>
          <w:rPr>
            <w:color w:val="1155CC"/>
            <w:u w:val="single"/>
          </w:rPr>
          <w:t>he raised over 170,000</w:t>
        </w:r>
      </w:hyperlink>
      <w:r w:rsidR="00EF2B0D">
        <w:rPr>
          <w:color w:val="1155CC"/>
          <w:u w:val="single"/>
        </w:rPr>
        <w:t xml:space="preserve"> dollars</w:t>
      </w:r>
      <w:proofErr w:type="gramStart"/>
      <w:r>
        <w:t>.\</w:t>
      </w:r>
      <w:proofErr w:type="gramEnd"/>
      <w:r>
        <w:t xml:space="preserve">cite{mars} In November of 2014, PRX and Mars turned again to </w:t>
      </w:r>
      <w:proofErr w:type="spellStart"/>
      <w:r>
        <w:t>Kickstarter</w:t>
      </w:r>
      <w:proofErr w:type="spellEnd"/>
      <w:r>
        <w:t xml:space="preserve"> to fund their podcast collective/network </w:t>
      </w:r>
      <w:proofErr w:type="spellStart"/>
      <w:r>
        <w:t>Radiotopia</w:t>
      </w:r>
      <w:proofErr w:type="spellEnd"/>
      <w:r>
        <w:t>, hoping to raise 250,000</w:t>
      </w:r>
      <w:r w:rsidR="00EF2B0D">
        <w:t xml:space="preserve"> dollars</w:t>
      </w:r>
      <w:r>
        <w:t xml:space="preserve">. </w:t>
      </w:r>
      <w:hyperlink r:id="rId64">
        <w:r>
          <w:rPr>
            <w:color w:val="1155CC"/>
            <w:u w:val="single"/>
          </w:rPr>
          <w:t>They raised 620,412</w:t>
        </w:r>
      </w:hyperlink>
      <w:r w:rsidR="00EF2B0D">
        <w:rPr>
          <w:color w:val="1155CC"/>
          <w:u w:val="single"/>
        </w:rPr>
        <w:t xml:space="preserve"> dollars</w:t>
      </w:r>
      <w:r>
        <w:t xml:space="preserve"> and became the most</w:t>
      </w:r>
      <w:r w:rsidR="00946CA9">
        <w:t>-</w:t>
      </w:r>
      <w:r>
        <w:t xml:space="preserve">funded radio/podcast project in </w:t>
      </w:r>
      <w:proofErr w:type="spellStart"/>
      <w:r>
        <w:t>Kickstarter</w:t>
      </w:r>
      <w:proofErr w:type="spellEnd"/>
      <w:r>
        <w:t xml:space="preserve"> history</w:t>
      </w:r>
      <w:proofErr w:type="gramStart"/>
      <w:r>
        <w:t>.\</w:t>
      </w:r>
      <w:proofErr w:type="gramEnd"/>
      <w:r>
        <w:t>cite{</w:t>
      </w:r>
      <w:proofErr w:type="spellStart"/>
      <w:r>
        <w:t>radiotopia</w:t>
      </w:r>
      <w:proofErr w:type="spellEnd"/>
      <w:r>
        <w:t>}</w:t>
      </w:r>
    </w:p>
    <w:p w14:paraId="317067E8" w14:textId="77777777" w:rsidR="005106C7" w:rsidRDefault="005106C7"/>
    <w:p w14:paraId="404F03E0" w14:textId="77777777" w:rsidR="005106C7" w:rsidRDefault="002F5642">
      <w:r>
        <w:t xml:space="preserve">However, while </w:t>
      </w:r>
      <w:proofErr w:type="spellStart"/>
      <w:r>
        <w:t>Kickstarter</w:t>
      </w:r>
      <w:proofErr w:type="spellEnd"/>
      <w:r>
        <w:t xml:space="preserve"> is a tremendous opportunity to raise both funds and media attention, it’s by no means a sure bet. A brief glance at the </w:t>
      </w:r>
      <w:proofErr w:type="spellStart"/>
      <w:r>
        <w:t>Kickstarter</w:t>
      </w:r>
      <w:proofErr w:type="spellEnd"/>
      <w:r>
        <w:t xml:space="preserve"> </w:t>
      </w:r>
      <w:hyperlink r:id="rId65">
        <w:r>
          <w:rPr>
            <w:color w:val="1155CC"/>
            <w:u w:val="single"/>
          </w:rPr>
          <w:t>audio</w:t>
        </w:r>
      </w:hyperlink>
      <w:r>
        <w:t xml:space="preserve"> and </w:t>
      </w:r>
      <w:hyperlink r:id="rId66">
        <w:r>
          <w:rPr>
            <w:color w:val="1155CC"/>
            <w:u w:val="single"/>
          </w:rPr>
          <w:t xml:space="preserve">radio/podcast </w:t>
        </w:r>
      </w:hyperlink>
      <w:r>
        <w:t xml:space="preserve">pages shows dozens of </w:t>
      </w:r>
      <w:proofErr w:type="spellStart"/>
      <w:r>
        <w:t>Kickstarter</w:t>
      </w:r>
      <w:proofErr w:type="spellEnd"/>
      <w:r>
        <w:t xml:space="preserve"> ventures that failed to attain their goals. A successful </w:t>
      </w:r>
      <w:proofErr w:type="spellStart"/>
      <w:r>
        <w:t>Kickstarter</w:t>
      </w:r>
      <w:proofErr w:type="spellEnd"/>
      <w:r>
        <w:t xml:space="preserve"> campaign requires strategic and time-intensive marketing initiatives.</w:t>
      </w:r>
    </w:p>
    <w:p w14:paraId="325484FD" w14:textId="77777777" w:rsidR="005106C7" w:rsidRDefault="005106C7"/>
    <w:p w14:paraId="6F7EA4DD" w14:textId="1C18A9FC" w:rsidR="005106C7" w:rsidRDefault="001447CC">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Foundation Support</w:t>
      </w:r>
      <w:r>
        <w:rPr>
          <w:b/>
          <w:sz w:val="28"/>
          <w:szCs w:val="28"/>
        </w:rPr>
        <w:t>}</w:t>
      </w:r>
    </w:p>
    <w:p w14:paraId="6887B303" w14:textId="4DBC8DE2" w:rsidR="005106C7" w:rsidRDefault="002F5642">
      <w:r>
        <w:lastRenderedPageBreak/>
        <w:t xml:space="preserve">Not-for-profit podcasts in particular have found success in cultivating grants from foundations that align with the podcast’s content or mission. For example, </w:t>
      </w:r>
      <w:proofErr w:type="spellStart"/>
      <w:r>
        <w:t>Radiotopia</w:t>
      </w:r>
      <w:proofErr w:type="spellEnd"/>
      <w:r>
        <w:t xml:space="preserve"> was awarded a </w:t>
      </w:r>
      <w:hyperlink r:id="rId67">
        <w:r w:rsidR="00EB7C52">
          <w:rPr>
            <w:color w:val="1155CC"/>
            <w:u w:val="single"/>
          </w:rPr>
          <w:t>one-</w:t>
        </w:r>
        <w:r>
          <w:rPr>
            <w:color w:val="1155CC"/>
            <w:u w:val="single"/>
          </w:rPr>
          <w:t>million</w:t>
        </w:r>
        <w:r w:rsidR="00EB7C52">
          <w:rPr>
            <w:color w:val="1155CC"/>
            <w:u w:val="single"/>
          </w:rPr>
          <w:t>-dollar</w:t>
        </w:r>
        <w:r>
          <w:rPr>
            <w:color w:val="1155CC"/>
            <w:u w:val="single"/>
          </w:rPr>
          <w:t xml:space="preserve"> grant from the Knight </w:t>
        </w:r>
      </w:hyperlink>
      <w:r w:rsidR="002F6979">
        <w:fldChar w:fldCharType="begin"/>
      </w:r>
      <w:ins w:id="4" w:author="Susan McGregor" w:date="2015-11-28T20:13:00Z">
        <w:r w:rsidR="00202C7E">
          <w:instrText xml:space="preserve">HYPERLINK "http://www.niemanlab.org/2015/05/knight-foundation-invests-1-million-in-creator-driven-podcast-collective-radiotopia/" \h </w:instrText>
        </w:r>
      </w:ins>
      <w:r w:rsidR="002F6979">
        <w:fldChar w:fldCharType="separate"/>
      </w:r>
      <w:r>
        <w:rPr>
          <w:color w:val="1155CC"/>
          <w:u w:val="single"/>
        </w:rPr>
        <w:t>Foundation</w:t>
      </w:r>
      <w:r w:rsidR="002F6979">
        <w:rPr>
          <w:color w:val="1155CC"/>
          <w:u w:val="single"/>
        </w:rPr>
        <w:fldChar w:fldCharType="end"/>
      </w:r>
      <w:r>
        <w:t xml:space="preserve"> </w:t>
      </w:r>
      <w:r w:rsidR="00EB7C52">
        <w:t xml:space="preserve">in May </w:t>
      </w:r>
      <w:r>
        <w:t>to develop new shows and reach new audiences</w:t>
      </w:r>
      <w:proofErr w:type="gramStart"/>
      <w:r>
        <w:t>.\</w:t>
      </w:r>
      <w:proofErr w:type="gramEnd"/>
      <w:r>
        <w:t>cite{million} Of course, grant money often comes with strings attached; foundations generally give money on the condition that</w:t>
      </w:r>
      <w:r w:rsidR="00EB7C52">
        <w:t xml:space="preserve"> content producers cover</w:t>
      </w:r>
      <w:r>
        <w:t xml:space="preserve"> certain topics/issues.</w:t>
      </w:r>
    </w:p>
    <w:p w14:paraId="38EB5654" w14:textId="77777777" w:rsidR="005106C7" w:rsidRDefault="002F5642">
      <w:r>
        <w:t xml:space="preserve"> </w:t>
      </w:r>
    </w:p>
    <w:p w14:paraId="375B9EFF" w14:textId="420D4609" w:rsidR="005106C7" w:rsidRDefault="00EB7C52">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Membership, Subscription</w:t>
      </w:r>
      <w:r w:rsidR="002A1C21">
        <w:rPr>
          <w:b/>
          <w:sz w:val="28"/>
          <w:szCs w:val="28"/>
        </w:rPr>
        <w:t>,</w:t>
      </w:r>
      <w:r w:rsidR="002F5642">
        <w:rPr>
          <w:b/>
          <w:sz w:val="28"/>
          <w:szCs w:val="28"/>
        </w:rPr>
        <w:t xml:space="preserve"> or Premium Models</w:t>
      </w:r>
      <w:r>
        <w:rPr>
          <w:b/>
          <w:sz w:val="28"/>
          <w:szCs w:val="28"/>
        </w:rPr>
        <w:t>}</w:t>
      </w:r>
    </w:p>
    <w:p w14:paraId="70709225" w14:textId="77777777" w:rsidR="00EB7C52" w:rsidRDefault="00EB7C52"/>
    <w:p w14:paraId="50EF653E" w14:textId="390725EB" w:rsidR="005106C7" w:rsidRDefault="002F5642">
      <w:r>
        <w:t>Many podcasts and podcast networks</w:t>
      </w:r>
      <w:r w:rsidR="002A1C21">
        <w:t>-</w:t>
      </w:r>
      <w:r>
        <w:t xml:space="preserve">--including Gimlet Media and </w:t>
      </w:r>
      <w:proofErr w:type="spellStart"/>
      <w:r>
        <w:t>Midroll</w:t>
      </w:r>
      <w:proofErr w:type="spellEnd"/>
      <w:r>
        <w:t xml:space="preserve"> Media--</w:t>
      </w:r>
      <w:r w:rsidR="002A1C21">
        <w:t>-</w:t>
      </w:r>
      <w:r>
        <w:t>have recently rolled out subscription or premium models, in which paying subscribers receive extra perks (such as limited ads, bonus episodes, archival episodes, early access to live events or content, members-only content, etc.). Almost all of these shows and networks continue to offer their regular shows for free (with ads included of course). The only audio company that is entirely subscription-based is Audible, which will</w:t>
      </w:r>
      <w:hyperlink r:id="rId68">
        <w:r>
          <w:rPr>
            <w:color w:val="1155CC"/>
            <w:u w:val="single"/>
          </w:rPr>
          <w:t xml:space="preserve"> soon offer access to original audio content</w:t>
        </w:r>
      </w:hyperlink>
      <w:r>
        <w:t xml:space="preserve"> to its paying subscribers (and to paying subscribers only)</w:t>
      </w:r>
      <w:proofErr w:type="gramStart"/>
      <w:r>
        <w:t>./</w:t>
      </w:r>
      <w:proofErr w:type="gramEnd"/>
      <w:r>
        <w:t>cite{</w:t>
      </w:r>
      <w:proofErr w:type="spellStart"/>
      <w:r>
        <w:t>nuzum</w:t>
      </w:r>
      <w:proofErr w:type="spellEnd"/>
      <w:r>
        <w:t>}</w:t>
      </w:r>
    </w:p>
    <w:p w14:paraId="0B0BD5BE" w14:textId="77777777" w:rsidR="005106C7" w:rsidRDefault="005106C7"/>
    <w:p w14:paraId="601381CF" w14:textId="62466C1B" w:rsidR="005106C7" w:rsidRDefault="00D914F6">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Live Events </w:t>
      </w:r>
      <w:r w:rsidR="0087238E">
        <w:rPr>
          <w:b/>
          <w:sz w:val="28"/>
          <w:szCs w:val="28"/>
        </w:rPr>
        <w:t>and</w:t>
      </w:r>
      <w:r w:rsidR="002F5642">
        <w:rPr>
          <w:b/>
          <w:sz w:val="28"/>
          <w:szCs w:val="28"/>
        </w:rPr>
        <w:t xml:space="preserve"> Other Streams</w:t>
      </w:r>
      <w:r>
        <w:rPr>
          <w:b/>
          <w:sz w:val="28"/>
          <w:szCs w:val="28"/>
        </w:rPr>
        <w:t>}</w:t>
      </w:r>
    </w:p>
    <w:p w14:paraId="6D4C8CD2" w14:textId="77777777" w:rsidR="00D914F6" w:rsidRDefault="00D914F6"/>
    <w:p w14:paraId="1A1085F6" w14:textId="64D98AD6" w:rsidR="00E36C34" w:rsidRDefault="002F5642">
      <w:r>
        <w:t xml:space="preserve">Many podcasts are now experimenting with live events as a way </w:t>
      </w:r>
      <w:r w:rsidR="00E36C34">
        <w:t xml:space="preserve">to </w:t>
      </w:r>
      <w:r>
        <w:t>generat</w:t>
      </w:r>
      <w:r w:rsidR="00E36C34">
        <w:t>e</w:t>
      </w:r>
      <w:r>
        <w:t xml:space="preserve"> revenue. However, even though shows often sell out, the costs of event production </w:t>
      </w:r>
      <w:r w:rsidR="00E36C34">
        <w:t xml:space="preserve">can </w:t>
      </w:r>
      <w:r>
        <w:t xml:space="preserve">nullify revenue. </w:t>
      </w:r>
      <w:proofErr w:type="spellStart"/>
      <w:r>
        <w:t>Mitra</w:t>
      </w:r>
      <w:proofErr w:type="spellEnd"/>
      <w:r>
        <w:t xml:space="preserve"> </w:t>
      </w:r>
      <w:proofErr w:type="spellStart"/>
      <w:r>
        <w:t>Kaboli</w:t>
      </w:r>
      <w:proofErr w:type="spellEnd"/>
      <w:r>
        <w:t xml:space="preserve">, a producer for </w:t>
      </w:r>
      <w:r>
        <w:rPr>
          <w:i/>
        </w:rPr>
        <w:t>The Heart</w:t>
      </w:r>
      <w:r>
        <w:t xml:space="preserve">, has been helping to produce live events for the podcast for the last three years: </w:t>
      </w:r>
    </w:p>
    <w:p w14:paraId="3F7AE1D1" w14:textId="77777777" w:rsidR="00E36C34" w:rsidRDefault="00E36C34"/>
    <w:p w14:paraId="45B763F2" w14:textId="7C6558CB" w:rsidR="00E36C34" w:rsidRDefault="002F5642" w:rsidP="000B4990">
      <w:pPr>
        <w:ind w:left="720"/>
        <w:rPr>
          <w:color w:val="222222"/>
        </w:rPr>
      </w:pPr>
      <w:r>
        <w:rPr>
          <w:color w:val="222222"/>
        </w:rPr>
        <w:t>We always sell out. [...] Do we make money? Not enough to consider it a revenue stream. The goal is to break even. It's more about audience engagement and ramping up excitement about X. Maybe it</w:t>
      </w:r>
      <w:r w:rsidR="00E36C34">
        <w:rPr>
          <w:color w:val="222222"/>
        </w:rPr>
        <w:t>’</w:t>
      </w:r>
      <w:r>
        <w:rPr>
          <w:color w:val="222222"/>
        </w:rPr>
        <w:t>s a new season</w:t>
      </w:r>
      <w:r w:rsidR="000B52FF">
        <w:rPr>
          <w:color w:val="222222"/>
        </w:rPr>
        <w:t>;</w:t>
      </w:r>
      <w:r>
        <w:rPr>
          <w:color w:val="222222"/>
        </w:rPr>
        <w:t xml:space="preserve"> maybe it</w:t>
      </w:r>
      <w:r w:rsidR="00E36C34">
        <w:rPr>
          <w:color w:val="222222"/>
        </w:rPr>
        <w:t>’</w:t>
      </w:r>
      <w:r>
        <w:rPr>
          <w:color w:val="222222"/>
        </w:rPr>
        <w:t>s an episode that we think is exceptionally good</w:t>
      </w:r>
      <w:proofErr w:type="gramStart"/>
      <w:r>
        <w:rPr>
          <w:color w:val="222222"/>
        </w:rPr>
        <w:t>.\</w:t>
      </w:r>
      <w:proofErr w:type="gramEnd"/>
      <w:r>
        <w:rPr>
          <w:color w:val="222222"/>
        </w:rPr>
        <w:t xml:space="preserve">cite{heart} </w:t>
      </w:r>
    </w:p>
    <w:p w14:paraId="6416A929" w14:textId="77777777" w:rsidR="00E36C34" w:rsidRDefault="00E36C34" w:rsidP="00E36C34">
      <w:pPr>
        <w:rPr>
          <w:color w:val="222222"/>
        </w:rPr>
      </w:pPr>
    </w:p>
    <w:p w14:paraId="6767CD58" w14:textId="27821D26" w:rsidR="005106C7" w:rsidRDefault="002F5642" w:rsidP="00E36C34">
      <w:r>
        <w:t>Slate similarly hosts live events to reinforce audience engagement, especially for Slate Plus members, who get early access to tickets and opportunities to meet the hosts</w:t>
      </w:r>
      <w:proofErr w:type="gramStart"/>
      <w:r>
        <w:t>.\</w:t>
      </w:r>
      <w:proofErr w:type="gramEnd"/>
      <w:r>
        <w:t xml:space="preserve">cite{bowers} </w:t>
      </w:r>
    </w:p>
    <w:p w14:paraId="143D9F6F" w14:textId="77777777" w:rsidR="005106C7" w:rsidRDefault="005106C7"/>
    <w:p w14:paraId="1B1A1F79" w14:textId="570C643F" w:rsidR="005106C7" w:rsidRDefault="002F5642">
      <w:r>
        <w:t>For shows that are more than conversation-based, and thus take more time to create and produce, tours offer greater opportunities for revenue generation than singular events, as the same show can serve for multiple ticket sales (although obviously, they require greater time commitments and logistical planning). Spaces are often donated, and sponsors can help offset costs, either in the form of money or food/drinks/decorations, etc.\</w:t>
      </w:r>
      <w:proofErr w:type="gramStart"/>
      <w:r>
        <w:t>cite{</w:t>
      </w:r>
      <w:proofErr w:type="gramEnd"/>
      <w:r>
        <w:t>heart}\cite{</w:t>
      </w:r>
      <w:proofErr w:type="spellStart"/>
      <w:r>
        <w:t>israel</w:t>
      </w:r>
      <w:proofErr w:type="spellEnd"/>
      <w:r>
        <w:t>} Of course, for shows within networks, sponsorship must be coordinated through the network, which can sometimes limit shows’ options. All in all, live events are a great way to engage audiences but a difficult way to consistently generate revenue unless you are willing to seek out sponsorship and perform multiple iterations.</w:t>
      </w:r>
    </w:p>
    <w:p w14:paraId="543616A2" w14:textId="77777777" w:rsidR="005106C7" w:rsidRDefault="005106C7"/>
    <w:p w14:paraId="3A0F2F1A" w14:textId="77777777" w:rsidR="005106C7" w:rsidRDefault="002F5642">
      <w:proofErr w:type="gramStart"/>
      <w:r>
        <w:t>A word of caution.</w:t>
      </w:r>
      <w:proofErr w:type="gramEnd"/>
      <w:r>
        <w:t xml:space="preserve"> For many podcasts, live events preceded the podcasts themselves (in the case of the live storytelling organization </w:t>
      </w:r>
      <w:hyperlink r:id="rId69">
        <w:r>
          <w:rPr>
            <w:color w:val="1155CC"/>
            <w:u w:val="single"/>
          </w:rPr>
          <w:t>The Moth</w:t>
        </w:r>
      </w:hyperlink>
      <w:r>
        <w:t xml:space="preserve">, it was the podcast, which resulted in listener </w:t>
      </w:r>
      <w:r>
        <w:lastRenderedPageBreak/>
        <w:t xml:space="preserve">donations and advertising revenue, that made the organization </w:t>
      </w:r>
      <w:hyperlink r:id="rId70">
        <w:r>
          <w:rPr>
            <w:color w:val="1155CC"/>
            <w:u w:val="single"/>
          </w:rPr>
          <w:t xml:space="preserve">financially </w:t>
        </w:r>
      </w:hyperlink>
      <w:hyperlink r:id="rId71">
        <w:r>
          <w:rPr>
            <w:color w:val="1155CC"/>
            <w:u w:val="single"/>
          </w:rPr>
          <w:t>viable</w:t>
        </w:r>
      </w:hyperlink>
      <w:hyperlink r:id="rId72">
        <w:r>
          <w:rPr>
            <w:color w:val="1155CC"/>
            <w:u w:val="single"/>
          </w:rPr>
          <w:t xml:space="preserve"> for the first time</w:t>
        </w:r>
      </w:hyperlink>
      <w:r>
        <w:t>.</w:t>
      </w:r>
      <w:r w:rsidR="009C350E">
        <w:t>)</w:t>
      </w:r>
      <w:r>
        <w:t>\{</w:t>
      </w:r>
      <w:proofErr w:type="gramStart"/>
      <w:r>
        <w:t>lea</w:t>
      </w:r>
      <w:proofErr w:type="gramEnd"/>
      <w:r>
        <w:t xml:space="preserve">} </w:t>
      </w:r>
    </w:p>
    <w:p w14:paraId="738EC1A6" w14:textId="77777777" w:rsidR="005106C7" w:rsidRDefault="005106C7"/>
    <w:p w14:paraId="46A7E8E7" w14:textId="116EB283" w:rsidR="005106C7" w:rsidRDefault="002F5642">
      <w:r>
        <w:t xml:space="preserve">Less common, although potentially interesting sources of revenue are classes and workshops in which podcasters leverage their positions as experts in certain subject matters or their knowledge as audio content creators. For example, Gimlet’s Alex Blumberg offers a class on </w:t>
      </w:r>
      <w:hyperlink r:id="rId73">
        <w:r>
          <w:rPr>
            <w:color w:val="1155CC"/>
            <w:u w:val="single"/>
          </w:rPr>
          <w:t>audio storytelling for purchase on creativelive.com</w:t>
        </w:r>
      </w:hyperlink>
      <w:r>
        <w:t xml:space="preserve">.  </w:t>
      </w:r>
    </w:p>
    <w:p w14:paraId="329EB977" w14:textId="77777777" w:rsidR="005106C7" w:rsidRDefault="005106C7"/>
    <w:p w14:paraId="0E3DD204" w14:textId="5EC2F519" w:rsidR="005106C7" w:rsidRDefault="002F5642">
      <w:r>
        <w:t xml:space="preserve">Another, albeit indirect, method of earning revenue is partnering with outlets that can distribute to their audiences (increasing impressions and advertising revenue) and/or support reporting/production costs. Radio </w:t>
      </w:r>
      <w:proofErr w:type="spellStart"/>
      <w:r>
        <w:t>Ambulante</w:t>
      </w:r>
      <w:proofErr w:type="spellEnd"/>
      <w:r>
        <w:t xml:space="preserve"> has proven </w:t>
      </w:r>
      <w:hyperlink r:id="rId74" w:anchor="v=onepage&amp;q=radio%20ambulante%20kickstarter&amp;f=false">
        <w:r>
          <w:rPr>
            <w:color w:val="1155CC"/>
            <w:u w:val="single"/>
          </w:rPr>
          <w:t>adept at this strategy</w:t>
        </w:r>
      </w:hyperlink>
      <w:r>
        <w:t>, partnering with organizations across the U</w:t>
      </w:r>
      <w:r w:rsidR="00E36C34">
        <w:t xml:space="preserve">nited </w:t>
      </w:r>
      <w:r>
        <w:t>S</w:t>
      </w:r>
      <w:r w:rsidR="00E36C34">
        <w:t>tates</w:t>
      </w:r>
      <w:r>
        <w:t xml:space="preserve"> and Latin America to reach audiences across the globe</w:t>
      </w:r>
      <w:proofErr w:type="gramStart"/>
      <w:r>
        <w:t>.\</w:t>
      </w:r>
      <w:proofErr w:type="gramEnd"/>
      <w:r>
        <w:t>cite{</w:t>
      </w:r>
      <w:proofErr w:type="spellStart"/>
      <w:r>
        <w:t>ambulantecs</w:t>
      </w:r>
      <w:proofErr w:type="spellEnd"/>
      <w:r>
        <w:t>}</w:t>
      </w:r>
    </w:p>
    <w:p w14:paraId="74AE9760" w14:textId="77777777" w:rsidR="005106C7" w:rsidRDefault="005106C7"/>
    <w:p w14:paraId="68F2395B" w14:textId="77777777" w:rsidR="005106C7" w:rsidRDefault="002F5642">
      <w:r>
        <w:t xml:space="preserve">And, although none of my interviewees cited these as major revenue makers, many podcasts also sell merchandise on their websites and earn money from </w:t>
      </w:r>
      <w:hyperlink r:id="rId75">
        <w:r>
          <w:rPr>
            <w:color w:val="1155CC"/>
            <w:u w:val="single"/>
          </w:rPr>
          <w:t xml:space="preserve">Amazon’s Associates program </w:t>
        </w:r>
      </w:hyperlink>
      <w:r>
        <w:t>(which gives podcasts kickbacks for referring listeners to amazon).</w:t>
      </w:r>
    </w:p>
    <w:p w14:paraId="2F8F3F16" w14:textId="77777777" w:rsidR="005106C7" w:rsidRDefault="005106C7"/>
    <w:p w14:paraId="2573FF78" w14:textId="7841B20B" w:rsidR="005106C7" w:rsidRDefault="00E36C34">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Case Studies</w:t>
      </w:r>
      <w:r>
        <w:rPr>
          <w:b/>
          <w:sz w:val="36"/>
          <w:szCs w:val="36"/>
        </w:rPr>
        <w:t>}</w:t>
      </w:r>
    </w:p>
    <w:p w14:paraId="6E1C5537" w14:textId="77777777" w:rsidR="005106C7" w:rsidRDefault="005106C7"/>
    <w:p w14:paraId="4FFE08C7" w14:textId="0B585AC4" w:rsidR="005106C7" w:rsidRDefault="00E36C34">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Rebranding </w:t>
      </w:r>
      <w:r>
        <w:rPr>
          <w:b/>
          <w:sz w:val="28"/>
          <w:szCs w:val="28"/>
        </w:rPr>
        <w:t>and</w:t>
      </w:r>
      <w:r w:rsidR="002F5642">
        <w:rPr>
          <w:b/>
          <w:sz w:val="28"/>
          <w:szCs w:val="28"/>
        </w:rPr>
        <w:t xml:space="preserve"> Regaining Control: </w:t>
      </w:r>
      <w:r w:rsidR="002F5642" w:rsidRPr="000B4990">
        <w:rPr>
          <w:b/>
          <w:i/>
          <w:sz w:val="28"/>
          <w:szCs w:val="28"/>
        </w:rPr>
        <w:t>Reveal</w:t>
      </w:r>
      <w:r>
        <w:rPr>
          <w:b/>
          <w:sz w:val="28"/>
          <w:szCs w:val="28"/>
        </w:rPr>
        <w:t>}</w:t>
      </w:r>
    </w:p>
    <w:p w14:paraId="3982145D" w14:textId="77777777" w:rsidR="00E36C34" w:rsidRDefault="00E36C34"/>
    <w:p w14:paraId="5FA3A66A" w14:textId="0F009909" w:rsidR="005106C7" w:rsidRDefault="002F5642">
      <w:r>
        <w:t xml:space="preserve">Go to the website of the </w:t>
      </w:r>
      <w:hyperlink r:id="rId76">
        <w:r>
          <w:rPr>
            <w:color w:val="1155CC"/>
            <w:u w:val="single"/>
          </w:rPr>
          <w:t>Center of Investigative Reporting (CIR)</w:t>
        </w:r>
      </w:hyperlink>
      <w:r>
        <w:t xml:space="preserve"> and a window quickly pops up, redirecting the visitor to the center’s “new home”</w:t>
      </w:r>
      <w:r w:rsidR="00D77705">
        <w:t>-</w:t>
      </w:r>
      <w:r>
        <w:t>--</w:t>
      </w:r>
      <w:hyperlink r:id="rId77">
        <w:r>
          <w:rPr>
            <w:color w:val="1155CC"/>
            <w:u w:val="single"/>
          </w:rPr>
          <w:t>revealnews.org</w:t>
        </w:r>
      </w:hyperlink>
      <w:r>
        <w:t>--</w:t>
      </w:r>
      <w:r w:rsidR="00D77705">
        <w:t>-</w:t>
      </w:r>
      <w:r>
        <w:t xml:space="preserve">where you can find CIR’s reports, radio show, and podcast. What was once the Center of Investigative Reporting has today been rebranded as </w:t>
      </w:r>
      <w:r w:rsidRPr="000B4990">
        <w:rPr>
          <w:i/>
        </w:rPr>
        <w:t>Reveal</w:t>
      </w:r>
      <w:r>
        <w:t xml:space="preserve">, a new identity with a podcast at its heart and center. </w:t>
      </w:r>
    </w:p>
    <w:p w14:paraId="24340E78" w14:textId="77777777" w:rsidR="005106C7" w:rsidRDefault="005106C7"/>
    <w:p w14:paraId="7C1BE2E3" w14:textId="125D02B1" w:rsidR="005106C7" w:rsidRDefault="002F5642">
      <w:r>
        <w:t xml:space="preserve">Christa </w:t>
      </w:r>
      <w:proofErr w:type="spellStart"/>
      <w:r>
        <w:t>Scharfenberg</w:t>
      </w:r>
      <w:proofErr w:type="spellEnd"/>
      <w:r>
        <w:t xml:space="preserve">, </w:t>
      </w:r>
      <w:r w:rsidRPr="000B4990">
        <w:rPr>
          <w:i/>
        </w:rPr>
        <w:t>Reveal</w:t>
      </w:r>
      <w:r>
        <w:t xml:space="preserve">’s </w:t>
      </w:r>
      <w:r w:rsidR="00D77705">
        <w:t>m</w:t>
      </w:r>
      <w:r>
        <w:t xml:space="preserve">anaging </w:t>
      </w:r>
      <w:r w:rsidR="00D77705">
        <w:t>d</w:t>
      </w:r>
      <w:r>
        <w:t>irector, explained the unusual shift. The Center of Investigative Reporting began life in 1977 as a not-for-profit that produced in-depth</w:t>
      </w:r>
      <w:r w:rsidR="00D77705">
        <w:t>,</w:t>
      </w:r>
      <w:r>
        <w:t xml:space="preserve"> investigative reporting and depended on a network of news outlets for distribution. Newspapers and television stations would pay the </w:t>
      </w:r>
      <w:r w:rsidR="00D77705">
        <w:t>c</w:t>
      </w:r>
      <w:r>
        <w:t xml:space="preserve">enter an annual “subscription” fee in exchange for access to CIR’s reports. Over time </w:t>
      </w:r>
      <w:r w:rsidR="00D77705">
        <w:t>CIR</w:t>
      </w:r>
      <w:r>
        <w:t xml:space="preserve"> found that newspapers had less and less of a budget to pay for investigative journalism</w:t>
      </w:r>
      <w:r w:rsidR="00D77705">
        <w:t>-</w:t>
      </w:r>
      <w:r>
        <w:t>--for subscriptions and one-off stories</w:t>
      </w:r>
      <w:r w:rsidR="00D77705">
        <w:t>,</w:t>
      </w:r>
      <w:r>
        <w:t xml:space="preserve"> too. What’s more, there was a more systemic problem with the business model: CIR didn’t own a relationship with its audience</w:t>
      </w:r>
      <w:proofErr w:type="gramStart"/>
      <w:r>
        <w:t>.\</w:t>
      </w:r>
      <w:proofErr w:type="gramEnd"/>
      <w:r>
        <w:t>cite{reveal}</w:t>
      </w:r>
    </w:p>
    <w:p w14:paraId="54DC21BD" w14:textId="77777777" w:rsidR="005106C7" w:rsidRDefault="005106C7"/>
    <w:p w14:paraId="1C07327E" w14:textId="0F7CB017" w:rsidR="005106C7" w:rsidRDefault="002F5642">
      <w:r>
        <w:t xml:space="preserve">CIR began to brainstorm options for content </w:t>
      </w:r>
      <w:r w:rsidR="00D77705">
        <w:t xml:space="preserve">it </w:t>
      </w:r>
      <w:r>
        <w:t xml:space="preserve">could create and distribute </w:t>
      </w:r>
      <w:r w:rsidR="00D77705">
        <w:t>itself</w:t>
      </w:r>
      <w:r>
        <w:t xml:space="preserve"> that would allow </w:t>
      </w:r>
      <w:r w:rsidR="00D77705">
        <w:t>for</w:t>
      </w:r>
      <w:r>
        <w:t xml:space="preserve"> complete editorial control and </w:t>
      </w:r>
      <w:r w:rsidR="00D77705">
        <w:t>direct</w:t>
      </w:r>
      <w:r>
        <w:t xml:space="preserve"> engage</w:t>
      </w:r>
      <w:r w:rsidR="00D77705">
        <w:t>ment</w:t>
      </w:r>
      <w:r>
        <w:t xml:space="preserve"> with its audience. Video was an option but an expensive one. Audio, on the other hand, seemed more viable</w:t>
      </w:r>
      <w:proofErr w:type="gramStart"/>
      <w:r>
        <w:t>.\</w:t>
      </w:r>
      <w:proofErr w:type="gramEnd"/>
      <w:r>
        <w:t>cite{reveal}</w:t>
      </w:r>
    </w:p>
    <w:p w14:paraId="5B28D5A7" w14:textId="77777777" w:rsidR="005106C7" w:rsidRDefault="005106C7"/>
    <w:p w14:paraId="48994541" w14:textId="5BA0A696" w:rsidR="005106C7" w:rsidRDefault="002F5642">
      <w:r>
        <w:t xml:space="preserve">The </w:t>
      </w:r>
      <w:r w:rsidR="00FF3DD1">
        <w:t>c</w:t>
      </w:r>
      <w:r>
        <w:t xml:space="preserve">enter put together a pilot for PRX, which had recently received funding to develop new shows. In the process, </w:t>
      </w:r>
      <w:proofErr w:type="spellStart"/>
      <w:r>
        <w:t>Scharfenberg</w:t>
      </w:r>
      <w:proofErr w:type="spellEnd"/>
      <w:r>
        <w:t xml:space="preserve"> told </w:t>
      </w:r>
      <w:proofErr w:type="gramStart"/>
      <w:r>
        <w:t>me,</w:t>
      </w:r>
      <w:proofErr w:type="gramEnd"/>
      <w:r>
        <w:t xml:space="preserve"> they realized the podcast “could transform CIR away from its reliance on other media organizations. We were controlling our own destiny</w:t>
      </w:r>
      <w:r w:rsidR="00FF3DD1">
        <w:t xml:space="preserve">, </w:t>
      </w:r>
      <w:r>
        <w:lastRenderedPageBreak/>
        <w:t xml:space="preserve">owning our own show on various platforms. We rebranded ourselves as </w:t>
      </w:r>
      <w:r w:rsidRPr="00E86FBF">
        <w:rPr>
          <w:i/>
        </w:rPr>
        <w:t>Reveal</w:t>
      </w:r>
      <w:r>
        <w:t xml:space="preserve"> […] and transformed our organization.”\</w:t>
      </w:r>
      <w:proofErr w:type="gramStart"/>
      <w:r>
        <w:t>cite</w:t>
      </w:r>
      <w:proofErr w:type="gramEnd"/>
      <w:r>
        <w:t>{reveal}</w:t>
      </w:r>
    </w:p>
    <w:p w14:paraId="3B02A36F" w14:textId="77777777" w:rsidR="005106C7" w:rsidRDefault="005106C7"/>
    <w:p w14:paraId="6F44A47A" w14:textId="1B8A6361" w:rsidR="005106C7" w:rsidRDefault="002F5642">
      <w:r>
        <w:t xml:space="preserve">Despite its newfound focus on the podcast, </w:t>
      </w:r>
      <w:r w:rsidRPr="000B4990">
        <w:rPr>
          <w:i/>
        </w:rPr>
        <w:t>Reveal</w:t>
      </w:r>
      <w:r>
        <w:t xml:space="preserve"> ensures content is accessible to </w:t>
      </w:r>
      <w:r w:rsidR="00FF3DD1">
        <w:t xml:space="preserve">its </w:t>
      </w:r>
      <w:r>
        <w:t>audience in various formats and across all platforms. For example, one big investigation could lend itself to a television spot, a radio show, podcast, online article, and a multi-media piece. The podcast, however, remains central: “On the podcast, there’s more room to talk about elements of the investigation, since the times aren’t as tight. Plus, we get that direct audience relationship. [The podcast] might become the most important thing we do</w:t>
      </w:r>
      <w:r w:rsidR="00FF3DD1">
        <w:t>,</w:t>
      </w:r>
      <w:r>
        <w:t>”</w:t>
      </w:r>
      <w:r w:rsidR="00FF3DD1">
        <w:t xml:space="preserve"> said </w:t>
      </w:r>
      <w:proofErr w:type="spellStart"/>
      <w:r w:rsidR="00FF3DD1">
        <w:t>Scharfenberg</w:t>
      </w:r>
      <w:proofErr w:type="spellEnd"/>
      <w:proofErr w:type="gramStart"/>
      <w:r w:rsidR="00FF3DD1">
        <w:t>.</w:t>
      </w:r>
      <w:r>
        <w:t>\</w:t>
      </w:r>
      <w:proofErr w:type="gramEnd"/>
      <w:r>
        <w:t xml:space="preserve">cite{reveal} </w:t>
      </w:r>
    </w:p>
    <w:p w14:paraId="3766BD47" w14:textId="77777777" w:rsidR="005106C7" w:rsidRDefault="005106C7"/>
    <w:p w14:paraId="7B78286D" w14:textId="2AAD575F" w:rsidR="005106C7" w:rsidRDefault="002F5642">
      <w:r>
        <w:t xml:space="preserve">Of course, the podcast never would have happened without the initial investment from </w:t>
      </w:r>
      <w:r w:rsidR="00FF3DD1">
        <w:t>(</w:t>
      </w:r>
      <w:r>
        <w:t>and subsequent relationship with</w:t>
      </w:r>
      <w:r w:rsidR="00FF3DD1">
        <w:t>)</w:t>
      </w:r>
      <w:r>
        <w:t xml:space="preserve"> PRX. </w:t>
      </w:r>
      <w:proofErr w:type="spellStart"/>
      <w:r>
        <w:t>Scharfenberg</w:t>
      </w:r>
      <w:proofErr w:type="spellEnd"/>
      <w:r>
        <w:t xml:space="preserve"> told me that</w:t>
      </w:r>
      <w:r w:rsidR="00FF3DD1">
        <w:t xml:space="preserve"> </w:t>
      </w:r>
      <w:r>
        <w:t>the network has been “totally invaluable</w:t>
      </w:r>
      <w:r w:rsidR="00123BA7">
        <w:t>,</w:t>
      </w:r>
      <w:r>
        <w:t>”</w:t>
      </w:r>
      <w:r w:rsidR="00123BA7">
        <w:t xml:space="preserve"> saying,</w:t>
      </w:r>
      <w:r>
        <w:t xml:space="preserve"> “We benefit from all of the learning that they’ve done already. They do the underwriting, they’re able to package </w:t>
      </w:r>
      <w:r w:rsidRPr="00B12DF7">
        <w:rPr>
          <w:i/>
        </w:rPr>
        <w:t>Reveal</w:t>
      </w:r>
      <w:r>
        <w:rPr>
          <w:i/>
        </w:rPr>
        <w:t xml:space="preserve"> </w:t>
      </w:r>
      <w:r>
        <w:t>with other podcasts that they represent. They’re willing to get companies to take a risk on this.”\</w:t>
      </w:r>
      <w:proofErr w:type="gramStart"/>
      <w:r>
        <w:t>cite</w:t>
      </w:r>
      <w:proofErr w:type="gramEnd"/>
      <w:r>
        <w:t xml:space="preserve">{reveal} </w:t>
      </w:r>
    </w:p>
    <w:p w14:paraId="4BB3E36B" w14:textId="77777777" w:rsidR="005106C7" w:rsidRDefault="005106C7"/>
    <w:p w14:paraId="4F286998" w14:textId="7B7C7BCB" w:rsidR="005106C7" w:rsidRDefault="002F5642">
      <w:r w:rsidRPr="00B12DF7">
        <w:rPr>
          <w:i/>
        </w:rPr>
        <w:t>Reveal</w:t>
      </w:r>
      <w:r>
        <w:t xml:space="preserve"> is not just risky for advertisers in terms of its nascent numbers, but also because, </w:t>
      </w:r>
      <w:proofErr w:type="spellStart"/>
      <w:r>
        <w:t>Scharfenberg</w:t>
      </w:r>
      <w:proofErr w:type="spellEnd"/>
      <w:r>
        <w:t xml:space="preserve"> </w:t>
      </w:r>
      <w:r w:rsidR="00123BA7">
        <w:t>said</w:t>
      </w:r>
      <w:r>
        <w:t xml:space="preserve">, not many companies are interested in sponsoring hard-hitting investigative journalism. On the flip side, </w:t>
      </w:r>
      <w:r w:rsidRPr="00B12DF7">
        <w:rPr>
          <w:i/>
        </w:rPr>
        <w:t>Reveal</w:t>
      </w:r>
      <w:r>
        <w:rPr>
          <w:i/>
        </w:rPr>
        <w:t xml:space="preserve"> </w:t>
      </w:r>
      <w:r>
        <w:t xml:space="preserve">must be very careful in both its selection of sponsors and its creation of ad copy if it is to maintain its credibility and journalistic integrity. </w:t>
      </w:r>
      <w:r w:rsidR="00123BA7">
        <w:t xml:space="preserve">The team has </w:t>
      </w:r>
      <w:r>
        <w:t>decided to avoid host-reads in order to maintain a strict line between editorial and advertising</w:t>
      </w:r>
      <w:proofErr w:type="gramStart"/>
      <w:r>
        <w:t>.\</w:t>
      </w:r>
      <w:proofErr w:type="gramEnd"/>
      <w:r>
        <w:t>cite{reveal}</w:t>
      </w:r>
    </w:p>
    <w:p w14:paraId="5C67D15F" w14:textId="77777777" w:rsidR="005106C7" w:rsidRDefault="005106C7"/>
    <w:p w14:paraId="15D80B99" w14:textId="72AA4104" w:rsidR="005106C7" w:rsidRDefault="002F5642">
      <w:r>
        <w:t>Beyond advertising, PRX helps the young show to “get seen and differentiate” itself in its quest for audience growth</w:t>
      </w:r>
      <w:proofErr w:type="gramStart"/>
      <w:r>
        <w:t>.\</w:t>
      </w:r>
      <w:proofErr w:type="gramEnd"/>
      <w:r>
        <w:t xml:space="preserve">cite{reveal} This September, the show was cross-promoted on popular PRX (and </w:t>
      </w:r>
      <w:proofErr w:type="spellStart"/>
      <w:r>
        <w:t>Radiotopia</w:t>
      </w:r>
      <w:proofErr w:type="spellEnd"/>
      <w:r>
        <w:t xml:space="preserve">) shows </w:t>
      </w:r>
      <w:r>
        <w:rPr>
          <w:i/>
        </w:rPr>
        <w:t xml:space="preserve">Criminal </w:t>
      </w:r>
      <w:r>
        <w:t xml:space="preserve">and </w:t>
      </w:r>
      <w:r>
        <w:rPr>
          <w:i/>
        </w:rPr>
        <w:t xml:space="preserve">99% Invisible. </w:t>
      </w:r>
      <w:r>
        <w:t xml:space="preserve">That same month, it was featured in iTunes, bumping it to the </w:t>
      </w:r>
      <w:r w:rsidR="00B12DF7">
        <w:t>“</w:t>
      </w:r>
      <w:r>
        <w:t>Top 5 News and Politics</w:t>
      </w:r>
      <w:r w:rsidR="00B12DF7">
        <w:t>”</w:t>
      </w:r>
      <w:r>
        <w:t xml:space="preserve"> charts. </w:t>
      </w:r>
      <w:r w:rsidRPr="00B12DF7">
        <w:rPr>
          <w:i/>
        </w:rPr>
        <w:t>Reveal</w:t>
      </w:r>
      <w:r>
        <w:rPr>
          <w:i/>
        </w:rPr>
        <w:t xml:space="preserve"> </w:t>
      </w:r>
      <w:r>
        <w:t>“went from just under 75,000 iTunes downloads in August to over 220,000 in September.”\</w:t>
      </w:r>
      <w:proofErr w:type="gramStart"/>
      <w:r>
        <w:t>cite</w:t>
      </w:r>
      <w:proofErr w:type="gramEnd"/>
      <w:r>
        <w:t>{</w:t>
      </w:r>
      <w:proofErr w:type="spellStart"/>
      <w:r>
        <w:t>christa</w:t>
      </w:r>
      <w:proofErr w:type="spellEnd"/>
      <w:r>
        <w:t xml:space="preserve">} </w:t>
      </w:r>
    </w:p>
    <w:p w14:paraId="1C419725" w14:textId="77777777" w:rsidR="005106C7" w:rsidRDefault="005106C7"/>
    <w:p w14:paraId="1B502083" w14:textId="08D57719" w:rsidR="005106C7" w:rsidRDefault="002F5642">
      <w:proofErr w:type="spellStart"/>
      <w:r>
        <w:t>Scharfenberg</w:t>
      </w:r>
      <w:proofErr w:type="spellEnd"/>
      <w:r>
        <w:t xml:space="preserve"> has also developed a relationship with the editorial staff at </w:t>
      </w:r>
      <w:proofErr w:type="spellStart"/>
      <w:r>
        <w:t>Stitcher</w:t>
      </w:r>
      <w:proofErr w:type="spellEnd"/>
      <w:r>
        <w:t xml:space="preserve"> (the most popular podcast app on Android). A feature in the company’s newsletter </w:t>
      </w:r>
      <w:r w:rsidR="00123BA7">
        <w:t xml:space="preserve">elevated </w:t>
      </w:r>
      <w:r w:rsidRPr="000175AE">
        <w:rPr>
          <w:i/>
        </w:rPr>
        <w:t>Reveal</w:t>
      </w:r>
      <w:r>
        <w:t xml:space="preserve"> from 10,000 </w:t>
      </w:r>
      <w:proofErr w:type="spellStart"/>
      <w:r>
        <w:t>Stitcher</w:t>
      </w:r>
      <w:proofErr w:type="spellEnd"/>
      <w:r>
        <w:t xml:space="preserve"> listeners a week to 70,000. The show also runs campaigns to encourage listeners to rate and review the show on iTunes, </w:t>
      </w:r>
      <w:r w:rsidR="000175AE">
        <w:t xml:space="preserve">which is </w:t>
      </w:r>
      <w:r>
        <w:t>the only way that podcasters know they can impact their iTunes ranking</w:t>
      </w:r>
      <w:proofErr w:type="gramStart"/>
      <w:r>
        <w:t>.\</w:t>
      </w:r>
      <w:proofErr w:type="gramEnd"/>
      <w:r>
        <w:t xml:space="preserve">cite{reveal} “Looking at all podcasting platforms combined (iTunes, </w:t>
      </w:r>
      <w:proofErr w:type="spellStart"/>
      <w:r>
        <w:t>Stitcher</w:t>
      </w:r>
      <w:proofErr w:type="spellEnd"/>
      <w:r w:rsidR="00123BA7">
        <w:t>,</w:t>
      </w:r>
      <w:r>
        <w:t xml:space="preserve"> and dozens of smaller ones),” </w:t>
      </w:r>
      <w:proofErr w:type="spellStart"/>
      <w:r>
        <w:t>Scharfenberg</w:t>
      </w:r>
      <w:proofErr w:type="spellEnd"/>
      <w:r>
        <w:t xml:space="preserve"> told me in an email, “we</w:t>
      </w:r>
      <w:r w:rsidR="00123BA7">
        <w:t>’</w:t>
      </w:r>
      <w:r>
        <w:t>re seeing really great growth: approximately 125,000 downloads and streams in June, 350,000 in July and in August, and 470,000 in September.”\</w:t>
      </w:r>
      <w:proofErr w:type="gramStart"/>
      <w:r>
        <w:t>cite</w:t>
      </w:r>
      <w:proofErr w:type="gramEnd"/>
      <w:r>
        <w:t>{</w:t>
      </w:r>
      <w:proofErr w:type="spellStart"/>
      <w:r>
        <w:t>christa</w:t>
      </w:r>
      <w:proofErr w:type="spellEnd"/>
      <w:r>
        <w:t>}</w:t>
      </w:r>
    </w:p>
    <w:p w14:paraId="6BFC12A9" w14:textId="77777777" w:rsidR="005106C7" w:rsidRDefault="005106C7"/>
    <w:p w14:paraId="4064CBC4" w14:textId="0046BD26" w:rsidR="005106C7" w:rsidRDefault="002F5642">
      <w:r>
        <w:t>In an effort to potentially reach new audiences and benefit from carriage fees\</w:t>
      </w:r>
      <w:proofErr w:type="gramStart"/>
      <w:r>
        <w:t>footnote{</w:t>
      </w:r>
      <w:proofErr w:type="gramEnd"/>
      <w:r>
        <w:t xml:space="preserve">See glossary for definition.}, </w:t>
      </w:r>
      <w:r w:rsidRPr="00094422">
        <w:rPr>
          <w:i/>
        </w:rPr>
        <w:t>Reveal</w:t>
      </w:r>
      <w:r>
        <w:rPr>
          <w:i/>
        </w:rPr>
        <w:t xml:space="preserve"> </w:t>
      </w:r>
      <w:r>
        <w:t>also plans to air the show on the radio in January.\cite{reveal}</w:t>
      </w:r>
    </w:p>
    <w:p w14:paraId="75E9E71B" w14:textId="77777777" w:rsidR="005106C7" w:rsidRDefault="005106C7"/>
    <w:p w14:paraId="74DC3EBD" w14:textId="001EC78D" w:rsidR="00005152" w:rsidRDefault="002F5642">
      <w:r w:rsidRPr="00094422">
        <w:rPr>
          <w:i/>
        </w:rPr>
        <w:t>Reveal</w:t>
      </w:r>
      <w:r>
        <w:rPr>
          <w:i/>
        </w:rPr>
        <w:t xml:space="preserve"> </w:t>
      </w:r>
      <w:r>
        <w:t xml:space="preserve">only began to hit </w:t>
      </w:r>
      <w:r w:rsidR="008959E4">
        <w:t xml:space="preserve">sufficient </w:t>
      </w:r>
      <w:r>
        <w:t xml:space="preserve">download numbers to attract underwriters and generate revenue from sponsorship this fall. However, </w:t>
      </w:r>
      <w:proofErr w:type="spellStart"/>
      <w:r>
        <w:t>Scharfenberg</w:t>
      </w:r>
      <w:proofErr w:type="spellEnd"/>
      <w:r>
        <w:t xml:space="preserve"> remains hopeful that the numbers will continue to grow and the podcast will ultimately make CIR’s business model more </w:t>
      </w:r>
      <w:r>
        <w:lastRenderedPageBreak/>
        <w:t xml:space="preserve">sustainable. Not surprisingly for an investigative reporting team (whose work is extremely time-intensive and often not profitable), </w:t>
      </w:r>
      <w:r w:rsidR="00123BA7">
        <w:t>the work has been</w:t>
      </w:r>
      <w:r>
        <w:t xml:space="preserve"> reliant on individual and foundation support (to the point where about 90</w:t>
      </w:r>
      <w:r w:rsidR="00123BA7">
        <w:t xml:space="preserve"> percent</w:t>
      </w:r>
      <w:r>
        <w:t xml:space="preserve"> of CIR’s funding is philanthropic). One of the biggest motivations behind launching </w:t>
      </w:r>
      <w:r w:rsidRPr="00094422">
        <w:rPr>
          <w:i/>
        </w:rPr>
        <w:t>Reveal</w:t>
      </w:r>
      <w:r>
        <w:rPr>
          <w:i/>
        </w:rPr>
        <w:t xml:space="preserve"> </w:t>
      </w:r>
      <w:r>
        <w:t>was for CIR to diversify its revenue streams</w:t>
      </w:r>
      <w:proofErr w:type="gramStart"/>
      <w:r>
        <w:t>.\</w:t>
      </w:r>
      <w:proofErr w:type="gramEnd"/>
      <w:r>
        <w:t xml:space="preserve">cite{reveal} </w:t>
      </w:r>
      <w:proofErr w:type="spellStart"/>
      <w:r>
        <w:t>Scharfenberg</w:t>
      </w:r>
      <w:proofErr w:type="spellEnd"/>
      <w:r>
        <w:t xml:space="preserve"> explain</w:t>
      </w:r>
      <w:r w:rsidR="00005152">
        <w:t>ed</w:t>
      </w:r>
      <w:r>
        <w:t xml:space="preserve">: </w:t>
      </w:r>
    </w:p>
    <w:p w14:paraId="3427150A" w14:textId="77777777" w:rsidR="00005152" w:rsidRDefault="00005152"/>
    <w:p w14:paraId="7939DDFD" w14:textId="40013803" w:rsidR="005106C7" w:rsidRDefault="002F5642" w:rsidP="000B4990">
      <w:pPr>
        <w:ind w:left="720"/>
      </w:pPr>
      <w:r w:rsidRPr="000B4990">
        <w:rPr>
          <w:sz w:val="20"/>
          <w:szCs w:val="20"/>
        </w:rPr>
        <w:t xml:space="preserve">Having the show and having a consistent presence with audiences is a real opportunity to develop new sources of revenue. […] </w:t>
      </w:r>
      <w:r w:rsidR="00005152" w:rsidRPr="000B4990">
        <w:rPr>
          <w:sz w:val="20"/>
          <w:szCs w:val="20"/>
        </w:rPr>
        <w:t>A</w:t>
      </w:r>
      <w:r w:rsidRPr="000B4990">
        <w:rPr>
          <w:sz w:val="20"/>
          <w:szCs w:val="20"/>
        </w:rPr>
        <w:t>s a nonprofit, we can make a membership model, something we couldn’t get off the ground when we worked with other news organizations. Now that we have control of our audience, we can</w:t>
      </w:r>
      <w:proofErr w:type="gramStart"/>
      <w:r w:rsidRPr="000B4990">
        <w:rPr>
          <w:sz w:val="20"/>
          <w:szCs w:val="20"/>
        </w:rPr>
        <w:t>.</w:t>
      </w:r>
      <w:r>
        <w:t>\</w:t>
      </w:r>
      <w:proofErr w:type="gramEnd"/>
      <w:r>
        <w:t xml:space="preserve">cite{reveal} </w:t>
      </w:r>
    </w:p>
    <w:p w14:paraId="3C061B49" w14:textId="77777777" w:rsidR="005106C7" w:rsidRDefault="005106C7"/>
    <w:p w14:paraId="61DC1440" w14:textId="57F60BFE" w:rsidR="002C1464" w:rsidRDefault="002C1464">
      <w:pPr>
        <w:rPr>
          <w:i/>
        </w:rPr>
      </w:pPr>
      <w:r w:rsidRPr="00C64928">
        <w:rPr>
          <w:rFonts w:eastAsia="Times New Roman"/>
          <w:color w:val="222222"/>
          <w:sz w:val="32"/>
          <w:szCs w:val="32"/>
          <w:shd w:val="clear" w:color="auto" w:fill="FFFFFF"/>
        </w:rPr>
        <w:t>\</w:t>
      </w:r>
      <w:proofErr w:type="gramStart"/>
      <w:r>
        <w:rPr>
          <w:rFonts w:eastAsia="Times New Roman"/>
          <w:color w:val="222222"/>
          <w:sz w:val="32"/>
          <w:szCs w:val="32"/>
          <w:shd w:val="clear" w:color="auto" w:fill="FFFFFF"/>
        </w:rPr>
        <w:t>sub</w:t>
      </w:r>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sidRPr="000B4990">
        <w:t>Takeaways</w:t>
      </w:r>
      <w:r>
        <w:rPr>
          <w:i/>
        </w:rPr>
        <w:t>}</w:t>
      </w:r>
    </w:p>
    <w:p w14:paraId="51519A68" w14:textId="5301D1C9" w:rsidR="005106C7" w:rsidRDefault="002F5642">
      <w:r>
        <w:rPr>
          <w:i/>
        </w:rPr>
        <w:t xml:space="preserve"> </w:t>
      </w:r>
    </w:p>
    <w:p w14:paraId="429D6E49" w14:textId="79C46ABC" w:rsidR="005106C7" w:rsidRPr="000B4990" w:rsidRDefault="002F5642" w:rsidP="000B4990">
      <w:pPr>
        <w:pStyle w:val="ListParagraph"/>
        <w:numPr>
          <w:ilvl w:val="0"/>
          <w:numId w:val="13"/>
        </w:numPr>
        <w:rPr>
          <w:i/>
        </w:rPr>
      </w:pPr>
      <w:r w:rsidRPr="000B4990">
        <w:rPr>
          <w:i/>
        </w:rPr>
        <w:t xml:space="preserve">Podcasts can allow you to own </w:t>
      </w:r>
      <w:r w:rsidR="002C1464">
        <w:rPr>
          <w:i/>
        </w:rPr>
        <w:t>a</w:t>
      </w:r>
      <w:r w:rsidR="002C1464" w:rsidRPr="000B4990">
        <w:rPr>
          <w:i/>
        </w:rPr>
        <w:t xml:space="preserve"> </w:t>
      </w:r>
      <w:r w:rsidRPr="000B4990">
        <w:rPr>
          <w:i/>
        </w:rPr>
        <w:t xml:space="preserve">relationship with your audience and engage with </w:t>
      </w:r>
      <w:r w:rsidR="002C1464">
        <w:rPr>
          <w:i/>
        </w:rPr>
        <w:t>listeners</w:t>
      </w:r>
      <w:r w:rsidR="002C1464" w:rsidRPr="000B4990">
        <w:rPr>
          <w:i/>
        </w:rPr>
        <w:t xml:space="preserve"> </w:t>
      </w:r>
      <w:r w:rsidRPr="000B4990">
        <w:rPr>
          <w:i/>
        </w:rPr>
        <w:t>directly.</w:t>
      </w:r>
    </w:p>
    <w:p w14:paraId="2C9CAC94" w14:textId="7F3FA2CF" w:rsidR="005106C7" w:rsidRPr="000B4990" w:rsidRDefault="002F5642" w:rsidP="000B4990">
      <w:pPr>
        <w:pStyle w:val="ListParagraph"/>
        <w:numPr>
          <w:ilvl w:val="0"/>
          <w:numId w:val="13"/>
        </w:numPr>
        <w:rPr>
          <w:i/>
        </w:rPr>
      </w:pPr>
      <w:r w:rsidRPr="000B4990">
        <w:rPr>
          <w:i/>
        </w:rPr>
        <w:t>Podcasts can provide another platform for reaching consumer</w:t>
      </w:r>
      <w:r w:rsidR="002C1464">
        <w:rPr>
          <w:i/>
        </w:rPr>
        <w:t>s</w:t>
      </w:r>
      <w:r w:rsidRPr="000B4990">
        <w:rPr>
          <w:i/>
        </w:rPr>
        <w:t xml:space="preserve">, </w:t>
      </w:r>
      <w:proofErr w:type="gramStart"/>
      <w:r w:rsidRPr="000B4990">
        <w:rPr>
          <w:i/>
        </w:rPr>
        <w:t>one which can be</w:t>
      </w:r>
      <w:proofErr w:type="gramEnd"/>
      <w:r w:rsidRPr="000B4990">
        <w:rPr>
          <w:i/>
        </w:rPr>
        <w:t xml:space="preserve"> used in conjunction with other media formats.</w:t>
      </w:r>
    </w:p>
    <w:p w14:paraId="11957D3D" w14:textId="4755CA6C" w:rsidR="005106C7" w:rsidRPr="000B4990" w:rsidRDefault="002F5642" w:rsidP="000B4990">
      <w:pPr>
        <w:pStyle w:val="ListParagraph"/>
        <w:numPr>
          <w:ilvl w:val="0"/>
          <w:numId w:val="13"/>
        </w:numPr>
        <w:rPr>
          <w:i/>
        </w:rPr>
      </w:pPr>
      <w:r w:rsidRPr="000B4990">
        <w:rPr>
          <w:i/>
        </w:rPr>
        <w:t xml:space="preserve">Podcasts can offer a way to diversify revenue streams, including direct support from audiences. </w:t>
      </w:r>
    </w:p>
    <w:p w14:paraId="2EF24DF9" w14:textId="41436860" w:rsidR="005106C7" w:rsidRPr="000B4990" w:rsidRDefault="002F5642" w:rsidP="000B4990">
      <w:pPr>
        <w:pStyle w:val="ListParagraph"/>
        <w:numPr>
          <w:ilvl w:val="0"/>
          <w:numId w:val="13"/>
        </w:numPr>
        <w:rPr>
          <w:i/>
        </w:rPr>
      </w:pPr>
      <w:r w:rsidRPr="000B4990">
        <w:rPr>
          <w:i/>
        </w:rPr>
        <w:t xml:space="preserve">Radio broadcasting </w:t>
      </w:r>
      <w:r w:rsidR="008959E4" w:rsidRPr="000B4990">
        <w:rPr>
          <w:i/>
        </w:rPr>
        <w:t xml:space="preserve">and </w:t>
      </w:r>
      <w:r w:rsidRPr="000B4990">
        <w:rPr>
          <w:i/>
        </w:rPr>
        <w:t>podcasting are not mutually exclusive; both can be used to earn revenue and reach audiences.</w:t>
      </w:r>
    </w:p>
    <w:p w14:paraId="20A627DE" w14:textId="77777777" w:rsidR="005106C7" w:rsidRPr="000B4990" w:rsidRDefault="002F5642" w:rsidP="000B4990">
      <w:pPr>
        <w:pStyle w:val="ListParagraph"/>
        <w:numPr>
          <w:ilvl w:val="0"/>
          <w:numId w:val="13"/>
        </w:numPr>
        <w:rPr>
          <w:i/>
        </w:rPr>
      </w:pPr>
      <w:r w:rsidRPr="000B4990">
        <w:rPr>
          <w:i/>
        </w:rPr>
        <w:t>Audience growth remains a significant challenge, one which networks can help shows to overcome.</w:t>
      </w:r>
    </w:p>
    <w:p w14:paraId="21544465" w14:textId="77777777" w:rsidR="005106C7" w:rsidRPr="000B4990" w:rsidRDefault="002F5642" w:rsidP="000B4990">
      <w:pPr>
        <w:pStyle w:val="ListParagraph"/>
        <w:numPr>
          <w:ilvl w:val="0"/>
          <w:numId w:val="13"/>
        </w:numPr>
        <w:rPr>
          <w:i/>
        </w:rPr>
      </w:pPr>
      <w:r w:rsidRPr="000B4990">
        <w:rPr>
          <w:i/>
        </w:rPr>
        <w:t>Journalists must exercise caution when choosing sponsors in order to maintain credibility.</w:t>
      </w:r>
    </w:p>
    <w:p w14:paraId="38D09AE0" w14:textId="77777777" w:rsidR="005106C7" w:rsidRDefault="005106C7"/>
    <w:p w14:paraId="35D26874" w14:textId="314A7C2A" w:rsidR="005106C7" w:rsidRDefault="002C1464">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Innovation in Advertising: Gimlet</w:t>
      </w:r>
      <w:r>
        <w:rPr>
          <w:b/>
          <w:sz w:val="28"/>
          <w:szCs w:val="28"/>
        </w:rPr>
        <w:t>}</w:t>
      </w:r>
    </w:p>
    <w:p w14:paraId="63FE0540" w14:textId="77777777" w:rsidR="005106C7" w:rsidRDefault="005106C7"/>
    <w:p w14:paraId="231C63A9" w14:textId="77777777" w:rsidR="005106C7" w:rsidRDefault="002F5642">
      <w:r>
        <w:t xml:space="preserve">Over the last few months, I sat down with some of the biggest players in the industry and asked who, in their opinions, is doing the most innovative work in podcasting. Almost everyone I interviewed invariably referred to one company: Gimlet Media. </w:t>
      </w:r>
    </w:p>
    <w:p w14:paraId="13280418" w14:textId="77777777" w:rsidR="005106C7" w:rsidRDefault="005106C7"/>
    <w:p w14:paraId="0131BAF4" w14:textId="7612E3AB" w:rsidR="005106C7" w:rsidRDefault="002F5642">
      <w:r>
        <w:t xml:space="preserve">Considering the considerable media attention Gimlet has garnered (and the fact that </w:t>
      </w:r>
      <w:r w:rsidR="00920C6E">
        <w:t xml:space="preserve">its </w:t>
      </w:r>
      <w:r>
        <w:t xml:space="preserve">origin story is eloquently articulated in </w:t>
      </w:r>
      <w:hyperlink r:id="rId78">
        <w:r>
          <w:rPr>
            <w:color w:val="1155CC"/>
            <w:u w:val="single"/>
          </w:rPr>
          <w:t xml:space="preserve">season one of </w:t>
        </w:r>
        <w:r w:rsidR="00920C6E">
          <w:rPr>
            <w:color w:val="1155CC"/>
            <w:u w:val="single"/>
          </w:rPr>
          <w:t>its</w:t>
        </w:r>
        <w:r>
          <w:rPr>
            <w:color w:val="1155CC"/>
            <w:u w:val="single"/>
          </w:rPr>
          <w:t xml:space="preserve"> show</w:t>
        </w:r>
      </w:hyperlink>
      <w:hyperlink r:id="rId79">
        <w:r>
          <w:rPr>
            <w:color w:val="1155CC"/>
            <w:u w:val="single"/>
          </w:rPr>
          <w:t xml:space="preserve"> </w:t>
        </w:r>
        <w:proofErr w:type="spellStart"/>
        <w:r w:rsidRPr="000B4990">
          <w:rPr>
            <w:i/>
            <w:color w:val="1155CC"/>
            <w:u w:val="single"/>
          </w:rPr>
          <w:t>StartUp</w:t>
        </w:r>
        <w:proofErr w:type="spellEnd"/>
      </w:hyperlink>
      <w:r>
        <w:t xml:space="preserve">), I will use this case study to briefly explore why Gimlet is so admired and the ways in which </w:t>
      </w:r>
      <w:r w:rsidR="00FA64E4">
        <w:t xml:space="preserve">it </w:t>
      </w:r>
      <w:r>
        <w:t xml:space="preserve">has (and hasn’t) disrupted the public radio mentality. </w:t>
      </w:r>
    </w:p>
    <w:p w14:paraId="6BDDD8E3" w14:textId="77777777" w:rsidR="005106C7" w:rsidRDefault="005106C7"/>
    <w:p w14:paraId="38D669CA" w14:textId="3F64A6FE" w:rsidR="005106C7" w:rsidRDefault="002F5642">
      <w:r>
        <w:t>First and foremost, Gimlet has experimented with native advertising in a way</w:t>
      </w:r>
      <w:r w:rsidR="009E57E7">
        <w:t xml:space="preserve"> that</w:t>
      </w:r>
      <w:r>
        <w:t xml:space="preserve"> no other media outlet has. Although the company initially partnered with </w:t>
      </w:r>
      <w:proofErr w:type="spellStart"/>
      <w:r>
        <w:t>Midroll</w:t>
      </w:r>
      <w:proofErr w:type="spellEnd"/>
      <w:r>
        <w:t xml:space="preserve"> Media to plug into the network’s ad sales infrastructure, the company quickly accumulated the numbers necessary to work with advertisers directly. Moreover, </w:t>
      </w:r>
      <w:r w:rsidR="00920C6E">
        <w:t xml:space="preserve">Gimlet </w:t>
      </w:r>
      <w:r>
        <w:t xml:space="preserve">knew </w:t>
      </w:r>
      <w:r w:rsidR="00920C6E">
        <w:t xml:space="preserve">it was </w:t>
      </w:r>
      <w:r>
        <w:t xml:space="preserve">creating something of higher value than your typical host-read. As Matt </w:t>
      </w:r>
      <w:proofErr w:type="spellStart"/>
      <w:r>
        <w:t>Lieber</w:t>
      </w:r>
      <w:proofErr w:type="spellEnd"/>
      <w:r>
        <w:t xml:space="preserve"> explain</w:t>
      </w:r>
      <w:r w:rsidR="00781580">
        <w:t>ed</w:t>
      </w:r>
      <w:r>
        <w:t>: “</w:t>
      </w:r>
      <w:r w:rsidR="00920C6E">
        <w:t xml:space="preserve">[The ads are] </w:t>
      </w:r>
      <w:r>
        <w:t>high</w:t>
      </w:r>
      <w:r w:rsidR="00920C6E">
        <w:t>-</w:t>
      </w:r>
      <w:r>
        <w:t>touch</w:t>
      </w:r>
      <w:r w:rsidR="00920C6E">
        <w:t>.</w:t>
      </w:r>
      <w:r>
        <w:t xml:space="preserve"> </w:t>
      </w:r>
      <w:r w:rsidR="00920C6E">
        <w:t>W</w:t>
      </w:r>
      <w:r>
        <w:t xml:space="preserve">e produce </w:t>
      </w:r>
      <w:r>
        <w:lastRenderedPageBreak/>
        <w:t>them, and they’re customized, and that requires a direct relationship with the advertiser.”\</w:t>
      </w:r>
      <w:proofErr w:type="gramStart"/>
      <w:r>
        <w:t>cite</w:t>
      </w:r>
      <w:proofErr w:type="gramEnd"/>
      <w:r>
        <w:t>{</w:t>
      </w:r>
      <w:proofErr w:type="spellStart"/>
      <w:r>
        <w:t>lieber</w:t>
      </w:r>
      <w:proofErr w:type="spellEnd"/>
      <w:r>
        <w:t xml:space="preserve">} </w:t>
      </w:r>
    </w:p>
    <w:p w14:paraId="14A52A00" w14:textId="77777777" w:rsidR="005106C7" w:rsidRDefault="005106C7"/>
    <w:p w14:paraId="1F48FDA5" w14:textId="34004328" w:rsidR="005106C7" w:rsidRDefault="002F5642">
      <w:r>
        <w:t xml:space="preserve">Although each </w:t>
      </w:r>
      <w:r w:rsidR="00781580">
        <w:t xml:space="preserve">promotional spot </w:t>
      </w:r>
      <w:r>
        <w:t xml:space="preserve">is demarcated with special ad music to differentiate it from the rest of the episode, Gimlet ads are crafted by the hosts themselves, who use them as opportunities to craft mini-stories about the sponsor. The approach has allowed Gimlet to </w:t>
      </w:r>
      <w:r w:rsidR="00781580">
        <w:t xml:space="preserve">distinguish </w:t>
      </w:r>
      <w:r>
        <w:t>itself from other podcasts and charge higher CPMs (about 60 to 100</w:t>
      </w:r>
      <w:r w:rsidR="00781580">
        <w:t xml:space="preserve"> dollars</w:t>
      </w:r>
      <w:r>
        <w:t xml:space="preserve"> for </w:t>
      </w:r>
      <w:proofErr w:type="spellStart"/>
      <w:r>
        <w:t>midroll</w:t>
      </w:r>
      <w:proofErr w:type="spellEnd"/>
      <w:r>
        <w:t xml:space="preserve"> ads, compared to more typical rates of 20 to 45</w:t>
      </w:r>
      <w:r w:rsidR="00781580">
        <w:t xml:space="preserve"> dollars</w:t>
      </w:r>
      <w:r>
        <w:t>)</w:t>
      </w:r>
      <w:proofErr w:type="gramStart"/>
      <w:r>
        <w:t>.\</w:t>
      </w:r>
      <w:proofErr w:type="gramEnd"/>
      <w:r>
        <w:t>cite{matt}\cite{</w:t>
      </w:r>
      <w:proofErr w:type="spellStart"/>
      <w:r>
        <w:t>cjr</w:t>
      </w:r>
      <w:proofErr w:type="spellEnd"/>
      <w:r>
        <w:t xml:space="preserve">} </w:t>
      </w:r>
    </w:p>
    <w:p w14:paraId="4E376CE5" w14:textId="77777777" w:rsidR="005106C7" w:rsidRDefault="005106C7"/>
    <w:p w14:paraId="3F5971BF" w14:textId="3D53901B" w:rsidR="005106C7" w:rsidRDefault="002F5642">
      <w:r>
        <w:t>The ad strategy, then, has been to focus on quality and produce smart brand advertising for big</w:t>
      </w:r>
      <w:r w:rsidR="0037098C">
        <w:t>-</w:t>
      </w:r>
      <w:r>
        <w:t xml:space="preserve">budget companies, rather than to chase scale. This is in direct response to the digital advertising landscape </w:t>
      </w:r>
      <w:r w:rsidR="0037098C">
        <w:t xml:space="preserve">where </w:t>
      </w:r>
      <w:r>
        <w:t xml:space="preserve">we currently find ourselves. In </w:t>
      </w:r>
      <w:proofErr w:type="spellStart"/>
      <w:r>
        <w:t>Lieber’s</w:t>
      </w:r>
      <w:proofErr w:type="spellEnd"/>
      <w:r>
        <w:t xml:space="preserve"> words:</w:t>
      </w:r>
    </w:p>
    <w:p w14:paraId="656D7D15" w14:textId="77777777" w:rsidR="005106C7" w:rsidRDefault="005106C7"/>
    <w:p w14:paraId="34648085" w14:textId="77777777" w:rsidR="005106C7" w:rsidRPr="000B4990" w:rsidRDefault="002F5642">
      <w:pPr>
        <w:ind w:left="720"/>
        <w:rPr>
          <w:sz w:val="20"/>
          <w:szCs w:val="20"/>
        </w:rPr>
      </w:pPr>
      <w:r w:rsidRPr="000B4990">
        <w:rPr>
          <w:sz w:val="20"/>
          <w:szCs w:val="20"/>
        </w:rPr>
        <w:t xml:space="preserve">The economics of the web today are brutalizing because it’s a numbers game. You have to make an enormous amount of content to make up for the fact that the numbers are quite low […] that’s not a world I want us to enter. </w:t>
      </w:r>
    </w:p>
    <w:p w14:paraId="0EA34BC1" w14:textId="77777777" w:rsidR="005106C7" w:rsidRPr="000B4990" w:rsidRDefault="005106C7">
      <w:pPr>
        <w:ind w:left="720"/>
        <w:rPr>
          <w:sz w:val="20"/>
          <w:szCs w:val="20"/>
        </w:rPr>
      </w:pPr>
    </w:p>
    <w:p w14:paraId="299DF1FF" w14:textId="14E81C4A" w:rsidR="005106C7" w:rsidRPr="000B4990" w:rsidRDefault="002F5642">
      <w:pPr>
        <w:ind w:left="720"/>
        <w:rPr>
          <w:sz w:val="20"/>
          <w:szCs w:val="20"/>
        </w:rPr>
      </w:pPr>
      <w:r w:rsidRPr="000B4990">
        <w:rPr>
          <w:sz w:val="20"/>
          <w:szCs w:val="20"/>
        </w:rPr>
        <w:t>I think there are a couple of things that are different about podcasting. One is, in today’s world, the amount of premium content that’s extremely high quality is kind</w:t>
      </w:r>
      <w:r w:rsidR="008054B8">
        <w:rPr>
          <w:sz w:val="20"/>
          <w:szCs w:val="20"/>
        </w:rPr>
        <w:t xml:space="preserve"> of</w:t>
      </w:r>
      <w:r w:rsidRPr="000B4990">
        <w:rPr>
          <w:sz w:val="20"/>
          <w:szCs w:val="20"/>
        </w:rPr>
        <w:t xml:space="preserve"> scarce. That helps us. I also think the ad unit in podcasting is fundamentally a better ad unit than display ads. It’s baked into the show, </w:t>
      </w:r>
      <w:proofErr w:type="gramStart"/>
      <w:r w:rsidRPr="000B4990">
        <w:rPr>
          <w:sz w:val="20"/>
          <w:szCs w:val="20"/>
        </w:rPr>
        <w:t>it’s read by the host</w:t>
      </w:r>
      <w:proofErr w:type="gramEnd"/>
      <w:r w:rsidRPr="000B4990">
        <w:rPr>
          <w:sz w:val="20"/>
          <w:szCs w:val="20"/>
        </w:rPr>
        <w:t>, and when you do a good job</w:t>
      </w:r>
      <w:r w:rsidR="0037098C">
        <w:rPr>
          <w:sz w:val="20"/>
          <w:szCs w:val="20"/>
        </w:rPr>
        <w:t>,</w:t>
      </w:r>
      <w:r w:rsidRPr="000B4990">
        <w:rPr>
          <w:sz w:val="20"/>
          <w:szCs w:val="20"/>
        </w:rPr>
        <w:t xml:space="preserve"> listeners want to hear them. I could open up the </w:t>
      </w:r>
      <w:r w:rsidR="0037098C">
        <w:rPr>
          <w:sz w:val="20"/>
          <w:szCs w:val="20"/>
        </w:rPr>
        <w:t>T</w:t>
      </w:r>
      <w:r w:rsidRPr="000B4990">
        <w:rPr>
          <w:sz w:val="20"/>
          <w:szCs w:val="20"/>
        </w:rPr>
        <w:t>witter feed and read the people who say</w:t>
      </w:r>
      <w:r w:rsidR="0037098C">
        <w:rPr>
          <w:sz w:val="20"/>
          <w:szCs w:val="20"/>
        </w:rPr>
        <w:t>,</w:t>
      </w:r>
      <w:r w:rsidRPr="000B4990">
        <w:rPr>
          <w:sz w:val="20"/>
          <w:szCs w:val="20"/>
        </w:rPr>
        <w:t xml:space="preserve"> </w:t>
      </w:r>
      <w:r w:rsidR="00AF374E">
        <w:rPr>
          <w:sz w:val="20"/>
          <w:szCs w:val="20"/>
        </w:rPr>
        <w:t>“</w:t>
      </w:r>
      <w:r w:rsidRPr="000B4990">
        <w:rPr>
          <w:sz w:val="20"/>
          <w:szCs w:val="20"/>
        </w:rPr>
        <w:t>I love your ads.</w:t>
      </w:r>
      <w:r w:rsidR="00AF374E">
        <w:rPr>
          <w:sz w:val="20"/>
          <w:szCs w:val="20"/>
        </w:rPr>
        <w:t>”</w:t>
      </w:r>
      <w:r w:rsidRPr="000B4990">
        <w:rPr>
          <w:sz w:val="20"/>
          <w:szCs w:val="20"/>
        </w:rPr>
        <w:t xml:space="preserve"> They’re entertaining and interesting. </w:t>
      </w:r>
    </w:p>
    <w:p w14:paraId="2B599709" w14:textId="77777777" w:rsidR="005106C7" w:rsidRPr="000B4990" w:rsidRDefault="005106C7">
      <w:pPr>
        <w:ind w:left="720"/>
        <w:rPr>
          <w:sz w:val="20"/>
          <w:szCs w:val="20"/>
        </w:rPr>
      </w:pPr>
    </w:p>
    <w:p w14:paraId="2703EE1E" w14:textId="77777777" w:rsidR="005106C7" w:rsidRDefault="002F5642">
      <w:pPr>
        <w:ind w:left="720"/>
      </w:pPr>
      <w:r w:rsidRPr="000B4990">
        <w:rPr>
          <w:sz w:val="20"/>
          <w:szCs w:val="20"/>
        </w:rPr>
        <w:t>Media companies are looking to mobile and saying, yes it’s a good opportunity, but we don’t know how to make money there. We’re making money there. I may be biased, but I think we have the best mobile ad unit in existence</w:t>
      </w:r>
      <w:proofErr w:type="gramStart"/>
      <w:r w:rsidRPr="000B4990">
        <w:rPr>
          <w:sz w:val="20"/>
          <w:szCs w:val="20"/>
        </w:rPr>
        <w:t>.</w:t>
      </w:r>
      <w:r>
        <w:t>\</w:t>
      </w:r>
      <w:proofErr w:type="gramEnd"/>
      <w:r>
        <w:t>cite{</w:t>
      </w:r>
      <w:proofErr w:type="spellStart"/>
      <w:r>
        <w:t>lieber</w:t>
      </w:r>
      <w:proofErr w:type="spellEnd"/>
      <w:r>
        <w:t>}</w:t>
      </w:r>
    </w:p>
    <w:p w14:paraId="5CD2B110" w14:textId="77777777" w:rsidR="005106C7" w:rsidRDefault="005106C7"/>
    <w:p w14:paraId="19DFAD8C" w14:textId="1EC14D69" w:rsidR="005106C7" w:rsidRDefault="002F5642">
      <w:r>
        <w:t xml:space="preserve">Although Gimlet has found success with its advertising model (it should raise about </w:t>
      </w:r>
      <w:r w:rsidR="007865E8">
        <w:t>two</w:t>
      </w:r>
      <w:r>
        <w:t xml:space="preserve"> million</w:t>
      </w:r>
      <w:r w:rsidR="007865E8">
        <w:t xml:space="preserve"> dollars</w:t>
      </w:r>
      <w:r>
        <w:t xml:space="preserve"> in revenue from its first year), the company seeks to introduce alternate revenue streams as a way of safeguarding </w:t>
      </w:r>
      <w:r w:rsidR="007865E8">
        <w:t xml:space="preserve">against </w:t>
      </w:r>
      <w:r>
        <w:t xml:space="preserve">potential downturns in the market. Its most important alternative revenue stream so far is a new </w:t>
      </w:r>
      <w:hyperlink r:id="rId80">
        <w:r>
          <w:rPr>
            <w:color w:val="1155CC"/>
            <w:u w:val="single"/>
          </w:rPr>
          <w:t xml:space="preserve">membership model </w:t>
        </w:r>
      </w:hyperlink>
      <w:r>
        <w:t xml:space="preserve">(offering merchandise, early access to events, </w:t>
      </w:r>
      <w:r w:rsidR="007865E8">
        <w:t xml:space="preserve">and </w:t>
      </w:r>
      <w:r>
        <w:t>bonus content) that will hopefully convert listeners into customers. In</w:t>
      </w:r>
      <w:r w:rsidR="007865E8">
        <w:t xml:space="preserve"> the</w:t>
      </w:r>
      <w:r>
        <w:t xml:space="preserve"> future, </w:t>
      </w:r>
      <w:proofErr w:type="spellStart"/>
      <w:r>
        <w:t>Lieber</w:t>
      </w:r>
      <w:proofErr w:type="spellEnd"/>
      <w:r>
        <w:t xml:space="preserve"> foresees a third stream that could center around live events or commerce</w:t>
      </w:r>
      <w:proofErr w:type="gramStart"/>
      <w:r>
        <w:t>.\</w:t>
      </w:r>
      <w:proofErr w:type="gramEnd"/>
      <w:r>
        <w:t>cite{</w:t>
      </w:r>
      <w:proofErr w:type="spellStart"/>
      <w:r>
        <w:t>lieber</w:t>
      </w:r>
      <w:proofErr w:type="spellEnd"/>
      <w:r>
        <w:t xml:space="preserve">} </w:t>
      </w:r>
    </w:p>
    <w:p w14:paraId="35119B91" w14:textId="77777777" w:rsidR="005106C7" w:rsidRDefault="005106C7"/>
    <w:p w14:paraId="7F89DCFE" w14:textId="42730CA6" w:rsidR="005106C7" w:rsidRDefault="002F5642">
      <w:r>
        <w:t xml:space="preserve">Another way Gimlet has set itself apart from many podcasts </w:t>
      </w:r>
      <w:r w:rsidR="00E016D5">
        <w:t>is by</w:t>
      </w:r>
      <w:r>
        <w:t xml:space="preserve"> courting venture capital, both </w:t>
      </w:r>
      <w:r w:rsidR="00E016D5">
        <w:t xml:space="preserve">from </w:t>
      </w:r>
      <w:r>
        <w:t xml:space="preserve">individual investors and a campaign on the </w:t>
      </w:r>
      <w:proofErr w:type="spellStart"/>
      <w:r>
        <w:t>crowdfunding</w:t>
      </w:r>
      <w:proofErr w:type="spellEnd"/>
      <w:r>
        <w:t xml:space="preserve"> site </w:t>
      </w:r>
      <w:proofErr w:type="spellStart"/>
      <w:r>
        <w:t>Alphaworks</w:t>
      </w:r>
      <w:proofErr w:type="spellEnd"/>
      <w:r>
        <w:t>. (To understand this fully</w:t>
      </w:r>
      <w:r w:rsidR="00E016D5">
        <w:t>,</w:t>
      </w:r>
      <w:r>
        <w:t xml:space="preserve"> listen to </w:t>
      </w:r>
      <w:hyperlink r:id="rId81">
        <w:proofErr w:type="spellStart"/>
        <w:r w:rsidRPr="000B4990">
          <w:rPr>
            <w:i/>
            <w:color w:val="1155CC"/>
            <w:u w:val="single"/>
          </w:rPr>
          <w:t>StartUp</w:t>
        </w:r>
        <w:proofErr w:type="spellEnd"/>
        <w:r>
          <w:rPr>
            <w:color w:val="1155CC"/>
            <w:u w:val="single"/>
          </w:rPr>
          <w:t xml:space="preserve"> Season 1</w:t>
        </w:r>
      </w:hyperlink>
      <w:r>
        <w:t>)</w:t>
      </w:r>
      <w:proofErr w:type="gramStart"/>
      <w:r>
        <w:t>.\</w:t>
      </w:r>
      <w:proofErr w:type="gramEnd"/>
      <w:r>
        <w:t>cite{startup}</w:t>
      </w:r>
    </w:p>
    <w:p w14:paraId="66EFFBE0" w14:textId="77777777" w:rsidR="005106C7" w:rsidRDefault="005106C7"/>
    <w:p w14:paraId="1F9EA71B" w14:textId="2810D4B8" w:rsidR="005106C7" w:rsidRDefault="002F5642">
      <w:r>
        <w:t>Also notable</w:t>
      </w:r>
      <w:r w:rsidR="00835C4F">
        <w:t xml:space="preserve"> </w:t>
      </w:r>
      <w:r>
        <w:t>is Gimlet Media’s efforts to support talent and attract high</w:t>
      </w:r>
      <w:r w:rsidR="00835C4F">
        <w:t>-</w:t>
      </w:r>
      <w:r>
        <w:t xml:space="preserve">quality producers. Unlike </w:t>
      </w:r>
      <w:proofErr w:type="spellStart"/>
      <w:r>
        <w:t>Radiotopia</w:t>
      </w:r>
      <w:proofErr w:type="spellEnd"/>
      <w:r>
        <w:t xml:space="preserve">, in which producers maintain ownership of their shows, a Gimlet show typically belongs to Gimlet. However, in exchange for ownership, Gimlet attempts to “super serve the creator” with top-notch editorial support, financing, marketing (including cross-promotion across </w:t>
      </w:r>
      <w:r>
        <w:lastRenderedPageBreak/>
        <w:t xml:space="preserve">shows), a built-in audience, and competitive salaries.  Moreover, at least in the podcasting world, the Gimlet </w:t>
      </w:r>
      <w:r w:rsidR="008054B8">
        <w:t>“</w:t>
      </w:r>
      <w:r>
        <w:t>g</w:t>
      </w:r>
      <w:r w:rsidR="008054B8">
        <w:t>”</w:t>
      </w:r>
      <w:r>
        <w:t xml:space="preserve"> has come to stand for quality</w:t>
      </w:r>
      <w:proofErr w:type="gramStart"/>
      <w:r>
        <w:t>.\</w:t>
      </w:r>
      <w:proofErr w:type="gramEnd"/>
      <w:r>
        <w:t>cite{</w:t>
      </w:r>
      <w:proofErr w:type="spellStart"/>
      <w:r>
        <w:t>lieber</w:t>
      </w:r>
      <w:proofErr w:type="spellEnd"/>
      <w:r>
        <w:t xml:space="preserve">} </w:t>
      </w:r>
    </w:p>
    <w:p w14:paraId="247D6B69" w14:textId="77777777" w:rsidR="005106C7" w:rsidRDefault="005106C7"/>
    <w:p w14:paraId="7A8E6240" w14:textId="6D47AB4E" w:rsidR="005106C7" w:rsidRDefault="002F5642">
      <w:r>
        <w:t xml:space="preserve">“The people at Gimlet are really proud to be part of Gimlet,” </w:t>
      </w:r>
      <w:proofErr w:type="spellStart"/>
      <w:r>
        <w:t>Buzz</w:t>
      </w:r>
      <w:r w:rsidR="008054B8">
        <w:t>F</w:t>
      </w:r>
      <w:r>
        <w:t>eed’s</w:t>
      </w:r>
      <w:proofErr w:type="spellEnd"/>
      <w:r>
        <w:t xml:space="preserve"> Jenna Weiss-Berman told me. “It’s a culture, and when a Gimlet show comes out you know it’s </w:t>
      </w:r>
      <w:r w:rsidR="00301680">
        <w:t xml:space="preserve">going to </w:t>
      </w:r>
      <w:r>
        <w:t xml:space="preserve">be good. You know it’s </w:t>
      </w:r>
      <w:r w:rsidR="00301680">
        <w:t xml:space="preserve">going to </w:t>
      </w:r>
      <w:r>
        <w:t>have a level of production that very few other networks have.”\</w:t>
      </w:r>
      <w:proofErr w:type="gramStart"/>
      <w:r>
        <w:t>cite</w:t>
      </w:r>
      <w:proofErr w:type="gramEnd"/>
      <w:r>
        <w:t>{</w:t>
      </w:r>
      <w:proofErr w:type="spellStart"/>
      <w:r>
        <w:t>wb</w:t>
      </w:r>
      <w:proofErr w:type="spellEnd"/>
      <w:r>
        <w:t xml:space="preserve">} </w:t>
      </w:r>
    </w:p>
    <w:p w14:paraId="435C198D" w14:textId="77777777" w:rsidR="005106C7" w:rsidRDefault="005106C7"/>
    <w:p w14:paraId="3F4D0A11" w14:textId="50A63F26" w:rsidR="005106C7" w:rsidRDefault="002F5642">
      <w:r>
        <w:t>Part of the limitations of the Gimlet model, of course, is that production is slow. In order to maintain its standard of quality, the network has only launch</w:t>
      </w:r>
      <w:r w:rsidR="007D3AC0">
        <w:t>ed</w:t>
      </w:r>
      <w:r>
        <w:t xml:space="preserve"> three shows so far. Unlike Panoply, which partners with various media publishers to help produce podcasts (often conversational shows that align with existing content, and thus require less preparation and editing), Gimlet producers craft each show in-house, reporting and editing both the content and the ads. Moreover, the shows have not significantly departed from public radio in terms of content (whether this is even desirable, of course, is up for debate).</w:t>
      </w:r>
    </w:p>
    <w:p w14:paraId="098811D6" w14:textId="77777777" w:rsidR="005106C7" w:rsidRDefault="005106C7"/>
    <w:p w14:paraId="74706FD6" w14:textId="519FAE46" w:rsidR="007D3AC0" w:rsidRDefault="007D3AC0" w:rsidP="000B4990">
      <w:r w:rsidRPr="000B4990">
        <w:rPr>
          <w:rFonts w:eastAsia="Times New Roman"/>
          <w:color w:val="222222"/>
          <w:sz w:val="32"/>
          <w:szCs w:val="32"/>
          <w:shd w:val="clear" w:color="auto" w:fill="FFFFFF"/>
        </w:rPr>
        <w:t>\</w:t>
      </w:r>
      <w:proofErr w:type="gramStart"/>
      <w:r w:rsidRPr="000B4990">
        <w:rPr>
          <w:rFonts w:eastAsia="Times New Roman"/>
          <w:color w:val="222222"/>
          <w:sz w:val="32"/>
          <w:szCs w:val="32"/>
          <w:shd w:val="clear" w:color="auto" w:fill="FFFFFF"/>
        </w:rPr>
        <w:t>subsection</w:t>
      </w:r>
      <w:proofErr w:type="gramEnd"/>
      <w:r w:rsidRPr="000B4990">
        <w:rPr>
          <w:rFonts w:eastAsia="Times New Roman"/>
          <w:color w:val="222222"/>
          <w:sz w:val="32"/>
          <w:szCs w:val="32"/>
          <w:shd w:val="clear" w:color="auto" w:fill="FFFFFF"/>
        </w:rPr>
        <w:t>{</w:t>
      </w:r>
      <w:r w:rsidRPr="00555D81">
        <w:t>Takeaways</w:t>
      </w:r>
      <w:r w:rsidRPr="000B4990">
        <w:t>}</w:t>
      </w:r>
    </w:p>
    <w:p w14:paraId="1BADDFB7" w14:textId="77777777" w:rsidR="00E0694F" w:rsidRDefault="00E0694F" w:rsidP="000B4990">
      <w:pPr>
        <w:contextualSpacing/>
      </w:pPr>
    </w:p>
    <w:p w14:paraId="786C1EAF" w14:textId="41B99FAC" w:rsidR="00E0694F" w:rsidRPr="00E0694F" w:rsidRDefault="00E0694F" w:rsidP="000B4990">
      <w:pPr>
        <w:pStyle w:val="ListParagraph"/>
        <w:numPr>
          <w:ilvl w:val="0"/>
          <w:numId w:val="14"/>
        </w:numPr>
      </w:pPr>
      <w:r>
        <w:rPr>
          <w:i/>
        </w:rPr>
        <w:t>Podcasting offers ways of experimenting with advertising and</w:t>
      </w:r>
      <w:r w:rsidR="006C393A">
        <w:rPr>
          <w:i/>
        </w:rPr>
        <w:t xml:space="preserve"> an opportunity to</w:t>
      </w:r>
      <w:r>
        <w:rPr>
          <w:i/>
        </w:rPr>
        <w:t xml:space="preserve"> stand out </w:t>
      </w:r>
      <w:r w:rsidR="00AF374E">
        <w:rPr>
          <w:i/>
        </w:rPr>
        <w:t>from</w:t>
      </w:r>
      <w:r w:rsidR="006C393A">
        <w:rPr>
          <w:i/>
        </w:rPr>
        <w:t xml:space="preserve"> </w:t>
      </w:r>
      <w:r>
        <w:rPr>
          <w:i/>
        </w:rPr>
        <w:t>the online-mobile advertising sphere.</w:t>
      </w:r>
    </w:p>
    <w:p w14:paraId="2BE1C1C5" w14:textId="7912B257" w:rsidR="00E0694F" w:rsidRPr="00E0694F" w:rsidRDefault="00E0694F" w:rsidP="00E0694F">
      <w:pPr>
        <w:pStyle w:val="ListParagraph"/>
        <w:numPr>
          <w:ilvl w:val="0"/>
          <w:numId w:val="14"/>
        </w:numPr>
      </w:pPr>
      <w:r>
        <w:rPr>
          <w:i/>
        </w:rPr>
        <w:t>CPMs remain malleable, especially when the advertising content is bespoke (in this case, advertising can become an important revenue stream).</w:t>
      </w:r>
    </w:p>
    <w:p w14:paraId="5DA409A4" w14:textId="14CEEFDC" w:rsidR="00E0694F" w:rsidRPr="00E0694F" w:rsidRDefault="00E0694F" w:rsidP="00E0694F">
      <w:pPr>
        <w:pStyle w:val="ListParagraph"/>
        <w:numPr>
          <w:ilvl w:val="0"/>
          <w:numId w:val="14"/>
        </w:numPr>
      </w:pPr>
      <w:r>
        <w:rPr>
          <w:i/>
        </w:rPr>
        <w:t>When a podcast’s numbers reach critical mass, the show can develop direct relationships with advertisers.</w:t>
      </w:r>
    </w:p>
    <w:p w14:paraId="70E69793" w14:textId="56F4FBB4" w:rsidR="00E0694F" w:rsidRPr="00D32F9C" w:rsidRDefault="00E0694F" w:rsidP="00E0694F">
      <w:pPr>
        <w:pStyle w:val="ListParagraph"/>
        <w:numPr>
          <w:ilvl w:val="0"/>
          <w:numId w:val="14"/>
        </w:numPr>
      </w:pPr>
      <w:r>
        <w:rPr>
          <w:i/>
        </w:rPr>
        <w:t>If networks are to maintain talent, they must super-serve the</w:t>
      </w:r>
      <w:r w:rsidR="006C393A">
        <w:rPr>
          <w:i/>
        </w:rPr>
        <w:t>ir</w:t>
      </w:r>
      <w:r>
        <w:rPr>
          <w:i/>
        </w:rPr>
        <w:t xml:space="preserve"> creator</w:t>
      </w:r>
      <w:r w:rsidR="006C393A">
        <w:rPr>
          <w:i/>
        </w:rPr>
        <w:t>s</w:t>
      </w:r>
      <w:r>
        <w:rPr>
          <w:i/>
        </w:rPr>
        <w:t>.</w:t>
      </w:r>
    </w:p>
    <w:p w14:paraId="3F769EC9" w14:textId="44B66C7F" w:rsidR="00D32F9C" w:rsidRDefault="00D32F9C" w:rsidP="00E0694F">
      <w:pPr>
        <w:pStyle w:val="ListParagraph"/>
        <w:numPr>
          <w:ilvl w:val="0"/>
          <w:numId w:val="14"/>
        </w:numPr>
      </w:pPr>
      <w:r>
        <w:rPr>
          <w:i/>
        </w:rPr>
        <w:t>Gimlet is betting that scale will follow quality.</w:t>
      </w:r>
    </w:p>
    <w:p w14:paraId="2B978EA9" w14:textId="77777777" w:rsidR="005106C7" w:rsidRDefault="005106C7"/>
    <w:p w14:paraId="7048C687" w14:textId="6560A4F0" w:rsidR="005106C7" w:rsidRDefault="00482AFF">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Deeper </w:t>
      </w:r>
      <w:r w:rsidR="00554F05">
        <w:rPr>
          <w:b/>
          <w:sz w:val="28"/>
          <w:szCs w:val="28"/>
        </w:rPr>
        <w:t>T</w:t>
      </w:r>
      <w:r w:rsidR="002F5642">
        <w:rPr>
          <w:b/>
          <w:sz w:val="28"/>
          <w:szCs w:val="28"/>
        </w:rPr>
        <w:t xml:space="preserve">han </w:t>
      </w:r>
      <w:proofErr w:type="spellStart"/>
      <w:r w:rsidR="002F5642">
        <w:rPr>
          <w:b/>
          <w:sz w:val="28"/>
          <w:szCs w:val="28"/>
        </w:rPr>
        <w:t>Listicles</w:t>
      </w:r>
      <w:proofErr w:type="spellEnd"/>
      <w:r w:rsidR="002F5642">
        <w:rPr>
          <w:b/>
          <w:sz w:val="28"/>
          <w:szCs w:val="28"/>
        </w:rPr>
        <w:t xml:space="preserve">: </w:t>
      </w:r>
      <w:proofErr w:type="spellStart"/>
      <w:r w:rsidR="002F5642">
        <w:rPr>
          <w:b/>
          <w:sz w:val="28"/>
          <w:szCs w:val="28"/>
        </w:rPr>
        <w:t>Buzz</w:t>
      </w:r>
      <w:r>
        <w:rPr>
          <w:b/>
          <w:sz w:val="28"/>
          <w:szCs w:val="28"/>
        </w:rPr>
        <w:t>F</w:t>
      </w:r>
      <w:r w:rsidR="002F5642">
        <w:rPr>
          <w:b/>
          <w:sz w:val="28"/>
          <w:szCs w:val="28"/>
        </w:rPr>
        <w:t>eed</w:t>
      </w:r>
      <w:proofErr w:type="spellEnd"/>
      <w:r>
        <w:rPr>
          <w:b/>
          <w:sz w:val="28"/>
          <w:szCs w:val="28"/>
        </w:rPr>
        <w:t>}</w:t>
      </w:r>
    </w:p>
    <w:p w14:paraId="32F520C8" w14:textId="77777777" w:rsidR="005106C7" w:rsidRDefault="005106C7">
      <w:pPr>
        <w:ind w:left="720" w:firstLine="720"/>
      </w:pPr>
    </w:p>
    <w:p w14:paraId="00F75654" w14:textId="2183A992" w:rsidR="005106C7" w:rsidRDefault="002F5642">
      <w:r>
        <w:t xml:space="preserve">When </w:t>
      </w:r>
      <w:proofErr w:type="spellStart"/>
      <w:r>
        <w:t>Buzz</w:t>
      </w:r>
      <w:r w:rsidR="009B6B54">
        <w:t>F</w:t>
      </w:r>
      <w:r>
        <w:t>eed</w:t>
      </w:r>
      <w:proofErr w:type="spellEnd"/>
      <w:r>
        <w:t xml:space="preserve"> launched its first podcasts in March 2015, there was widespread speculation that the company, known for its metrics-driven approach, </w:t>
      </w:r>
      <w:r w:rsidR="009B6B54">
        <w:t>would</w:t>
      </w:r>
      <w:r>
        <w:t xml:space="preserve"> figure out how</w:t>
      </w:r>
      <w:r w:rsidR="009B6B54">
        <w:t xml:space="preserve"> to make</w:t>
      </w:r>
      <w:r>
        <w:t xml:space="preserve"> audio </w:t>
      </w:r>
      <w:r w:rsidR="009B6B54">
        <w:t>“</w:t>
      </w:r>
      <w:r>
        <w:t>go viral.”</w:t>
      </w:r>
    </w:p>
    <w:p w14:paraId="2BB77470" w14:textId="77777777" w:rsidR="005106C7" w:rsidRDefault="005106C7"/>
    <w:p w14:paraId="37FAAEB4" w14:textId="36F8812D" w:rsidR="005106C7" w:rsidRDefault="002F5642">
      <w:r>
        <w:t xml:space="preserve">The reality, </w:t>
      </w:r>
      <w:proofErr w:type="spellStart"/>
      <w:r>
        <w:t>Buzz</w:t>
      </w:r>
      <w:r w:rsidR="009B6B54">
        <w:t>F</w:t>
      </w:r>
      <w:r>
        <w:t>eed’s</w:t>
      </w:r>
      <w:proofErr w:type="spellEnd"/>
      <w:r>
        <w:t xml:space="preserve"> </w:t>
      </w:r>
      <w:r w:rsidR="009B6B54">
        <w:t>d</w:t>
      </w:r>
      <w:r>
        <w:t xml:space="preserve">irector of </w:t>
      </w:r>
      <w:r w:rsidR="009B6B54">
        <w:t>a</w:t>
      </w:r>
      <w:r>
        <w:t xml:space="preserve">udio, Jenna Weiss-Berman, explained, is that </w:t>
      </w:r>
      <w:proofErr w:type="spellStart"/>
      <w:r>
        <w:t>virality</w:t>
      </w:r>
      <w:proofErr w:type="spellEnd"/>
      <w:r>
        <w:t xml:space="preserve"> is the last thing on her mind. Since arriving at </w:t>
      </w:r>
      <w:proofErr w:type="spellStart"/>
      <w:r>
        <w:t>Buzz</w:t>
      </w:r>
      <w:r w:rsidR="009B6B54">
        <w:t>F</w:t>
      </w:r>
      <w:r>
        <w:t>eed</w:t>
      </w:r>
      <w:proofErr w:type="spellEnd"/>
      <w:r>
        <w:t xml:space="preserve"> in November 2014, Weiss-Berman has been focused on one thing only: creating quality content so “that the </w:t>
      </w:r>
      <w:proofErr w:type="spellStart"/>
      <w:r>
        <w:t>Buzz</w:t>
      </w:r>
      <w:r w:rsidR="009B6B54">
        <w:t>F</w:t>
      </w:r>
      <w:r>
        <w:t>eed</w:t>
      </w:r>
      <w:proofErr w:type="spellEnd"/>
      <w:r>
        <w:t xml:space="preserve"> name is on good stuff.”\</w:t>
      </w:r>
      <w:proofErr w:type="gramStart"/>
      <w:r>
        <w:t>cite</w:t>
      </w:r>
      <w:proofErr w:type="gramEnd"/>
      <w:r>
        <w:t>{</w:t>
      </w:r>
      <w:proofErr w:type="spellStart"/>
      <w:r>
        <w:t>wb</w:t>
      </w:r>
      <w:proofErr w:type="spellEnd"/>
      <w:r>
        <w:t>}</w:t>
      </w:r>
    </w:p>
    <w:p w14:paraId="270CEF58" w14:textId="77777777" w:rsidR="005106C7" w:rsidRDefault="005106C7"/>
    <w:p w14:paraId="3646CAC0" w14:textId="76806FB7" w:rsidR="005106C7" w:rsidRDefault="002F5642">
      <w:r>
        <w:t xml:space="preserve">Weiss-Berman likens </w:t>
      </w:r>
      <w:proofErr w:type="spellStart"/>
      <w:r>
        <w:t>Buzz</w:t>
      </w:r>
      <w:r w:rsidR="009B6B54">
        <w:t>F</w:t>
      </w:r>
      <w:r>
        <w:t>eed’s</w:t>
      </w:r>
      <w:proofErr w:type="spellEnd"/>
      <w:r>
        <w:t xml:space="preserve"> podcasting venture to the company’s decision to spearhead an award-winning investigative journalism team. In Weiss-Berman’s words: </w:t>
      </w:r>
    </w:p>
    <w:p w14:paraId="54DD020A" w14:textId="77777777" w:rsidR="005106C7" w:rsidRDefault="005106C7"/>
    <w:p w14:paraId="3DA40EC0" w14:textId="56C34AD7" w:rsidR="005106C7" w:rsidRDefault="002F5642">
      <w:pPr>
        <w:ind w:left="720"/>
      </w:pPr>
      <w:r w:rsidRPr="000B4990">
        <w:rPr>
          <w:sz w:val="20"/>
          <w:szCs w:val="20"/>
        </w:rPr>
        <w:t xml:space="preserve">They change lives through their work, by doing these amazing investigations, but their numbers are never going to be as high as a 100 cutest cats list. That’s just the way the world works. [...] What we’re doing is more in line with [them]. We’re not trying to get </w:t>
      </w:r>
      <w:r w:rsidR="009B6B54">
        <w:rPr>
          <w:sz w:val="20"/>
          <w:szCs w:val="20"/>
        </w:rPr>
        <w:t>10</w:t>
      </w:r>
      <w:r w:rsidR="009B6B54" w:rsidRPr="000B4990">
        <w:rPr>
          <w:sz w:val="20"/>
          <w:szCs w:val="20"/>
        </w:rPr>
        <w:t xml:space="preserve"> </w:t>
      </w:r>
      <w:r w:rsidRPr="000B4990">
        <w:rPr>
          <w:sz w:val="20"/>
          <w:szCs w:val="20"/>
        </w:rPr>
        <w:t xml:space="preserve">million listens. We have </w:t>
      </w:r>
      <w:r w:rsidRPr="000B4990">
        <w:rPr>
          <w:sz w:val="20"/>
          <w:szCs w:val="20"/>
        </w:rPr>
        <w:lastRenderedPageBreak/>
        <w:t xml:space="preserve">things on the site that easily get </w:t>
      </w:r>
      <w:r w:rsidR="009B6B54">
        <w:rPr>
          <w:sz w:val="20"/>
          <w:szCs w:val="20"/>
        </w:rPr>
        <w:t>10</w:t>
      </w:r>
      <w:r w:rsidR="009B6B54" w:rsidRPr="000B4990">
        <w:rPr>
          <w:sz w:val="20"/>
          <w:szCs w:val="20"/>
        </w:rPr>
        <w:t xml:space="preserve"> </w:t>
      </w:r>
      <w:r w:rsidRPr="000B4990">
        <w:rPr>
          <w:sz w:val="20"/>
          <w:szCs w:val="20"/>
        </w:rPr>
        <w:t xml:space="preserve">million hits. We’re trying to do something that shows that </w:t>
      </w:r>
      <w:proofErr w:type="spellStart"/>
      <w:r w:rsidRPr="000B4990">
        <w:rPr>
          <w:sz w:val="20"/>
          <w:szCs w:val="20"/>
        </w:rPr>
        <w:t>Buzz</w:t>
      </w:r>
      <w:r w:rsidR="009B6B54">
        <w:rPr>
          <w:sz w:val="20"/>
          <w:szCs w:val="20"/>
        </w:rPr>
        <w:t>F</w:t>
      </w:r>
      <w:r w:rsidRPr="000B4990">
        <w:rPr>
          <w:sz w:val="20"/>
          <w:szCs w:val="20"/>
        </w:rPr>
        <w:t>eed</w:t>
      </w:r>
      <w:proofErr w:type="spellEnd"/>
      <w:r w:rsidRPr="000B4990">
        <w:rPr>
          <w:sz w:val="20"/>
          <w:szCs w:val="20"/>
        </w:rPr>
        <w:t xml:space="preserve"> has many different sides. We’re trying to dive deeper into some of the stuff that we do. That’s what </w:t>
      </w:r>
      <w:proofErr w:type="spellStart"/>
      <w:r w:rsidRPr="000B4990">
        <w:rPr>
          <w:sz w:val="20"/>
          <w:szCs w:val="20"/>
        </w:rPr>
        <w:t>Buzz</w:t>
      </w:r>
      <w:r w:rsidR="009B6B54">
        <w:rPr>
          <w:sz w:val="20"/>
          <w:szCs w:val="20"/>
        </w:rPr>
        <w:t>F</w:t>
      </w:r>
      <w:r w:rsidRPr="000B4990">
        <w:rPr>
          <w:sz w:val="20"/>
          <w:szCs w:val="20"/>
        </w:rPr>
        <w:t>eed</w:t>
      </w:r>
      <w:proofErr w:type="spellEnd"/>
      <w:r w:rsidRPr="000B4990">
        <w:rPr>
          <w:sz w:val="20"/>
          <w:szCs w:val="20"/>
        </w:rPr>
        <w:t xml:space="preserve"> is great at. The things that make a bunch of money can support the things that make less money</w:t>
      </w:r>
      <w:proofErr w:type="gramStart"/>
      <w:r w:rsidRPr="000B4990">
        <w:rPr>
          <w:sz w:val="20"/>
          <w:szCs w:val="20"/>
        </w:rPr>
        <w:t>.</w:t>
      </w:r>
      <w:r>
        <w:t>\</w:t>
      </w:r>
      <w:proofErr w:type="gramEnd"/>
      <w:r>
        <w:t>cite{</w:t>
      </w:r>
      <w:proofErr w:type="spellStart"/>
      <w:r>
        <w:t>wb</w:t>
      </w:r>
      <w:proofErr w:type="spellEnd"/>
      <w:r>
        <w:t>}</w:t>
      </w:r>
    </w:p>
    <w:p w14:paraId="59D6C2C6" w14:textId="77777777" w:rsidR="005106C7" w:rsidRDefault="005106C7">
      <w:pPr>
        <w:ind w:left="720"/>
      </w:pPr>
    </w:p>
    <w:p w14:paraId="1EFB1CC5" w14:textId="6DFC3086" w:rsidR="005106C7" w:rsidRDefault="002F5642">
      <w:r>
        <w:t xml:space="preserve">Without the immediate pressure of generating traffic, Weiss-Berman has been given license to experiment with content. So far, she has tapped into internal talent by creating a pilot season in which interested </w:t>
      </w:r>
      <w:proofErr w:type="spellStart"/>
      <w:r>
        <w:t>Buzz</w:t>
      </w:r>
      <w:r w:rsidR="006C5D42">
        <w:t>F</w:t>
      </w:r>
      <w:r>
        <w:t>eed</w:t>
      </w:r>
      <w:proofErr w:type="spellEnd"/>
      <w:r>
        <w:t xml:space="preserve"> staffers pitch a show. From the first round, two podcasts emerged: </w:t>
      </w:r>
      <w:r>
        <w:rPr>
          <w:i/>
        </w:rPr>
        <w:t xml:space="preserve">Internet Explorer </w:t>
      </w:r>
      <w:r w:rsidRPr="000B4990">
        <w:t>and</w:t>
      </w:r>
      <w:r>
        <w:rPr>
          <w:i/>
        </w:rPr>
        <w:t xml:space="preserve"> Another Round</w:t>
      </w:r>
      <w:r>
        <w:t>. However, Weiss-Berman assure</w:t>
      </w:r>
      <w:r w:rsidR="006C5D42">
        <w:t>d</w:t>
      </w:r>
      <w:r>
        <w:t xml:space="preserve"> me her team is “not precious about anything”</w:t>
      </w:r>
      <w:r w:rsidR="006C5D42">
        <w:t>-</w:t>
      </w:r>
      <w:r>
        <w:t>--should the numbers drop, they’ll “cancel it and try something new.”\</w:t>
      </w:r>
      <w:proofErr w:type="gramStart"/>
      <w:r>
        <w:t>cite</w:t>
      </w:r>
      <w:proofErr w:type="gramEnd"/>
      <w:r>
        <w:t>{</w:t>
      </w:r>
      <w:proofErr w:type="spellStart"/>
      <w:r>
        <w:t>wb</w:t>
      </w:r>
      <w:proofErr w:type="spellEnd"/>
      <w:r>
        <w:t>}</w:t>
      </w:r>
    </w:p>
    <w:p w14:paraId="228B6831" w14:textId="77777777" w:rsidR="005106C7" w:rsidRDefault="005106C7"/>
    <w:p w14:paraId="5928E33C" w14:textId="3E854286" w:rsidR="005106C7" w:rsidRDefault="002F5642">
      <w:r>
        <w:t xml:space="preserve">With </w:t>
      </w:r>
      <w:r>
        <w:rPr>
          <w:i/>
        </w:rPr>
        <w:t xml:space="preserve">Another Round </w:t>
      </w:r>
      <w:r>
        <w:t xml:space="preserve">having proven popular with readers, </w:t>
      </w:r>
      <w:proofErr w:type="spellStart"/>
      <w:r>
        <w:t>Buzz</w:t>
      </w:r>
      <w:r w:rsidR="006C5D42">
        <w:t>F</w:t>
      </w:r>
      <w:r>
        <w:t>eed</w:t>
      </w:r>
      <w:proofErr w:type="spellEnd"/>
      <w:r>
        <w:t xml:space="preserve"> has already been able to generate advertising revenue without</w:t>
      </w:r>
      <w:r w:rsidR="006C5D42">
        <w:t xml:space="preserve"> even</w:t>
      </w:r>
      <w:r>
        <w:t xml:space="preserve"> really trying: “When I first started,” Weiss-Berman confessed, “they said just worry about the content, don’t worry about the money making stuff. We’ll revisit that a year in. [...] We got so much interest quickly that I </w:t>
      </w:r>
      <w:r w:rsidR="006C5D42">
        <w:t>[thought],</w:t>
      </w:r>
      <w:r>
        <w:t xml:space="preserve"> it’s crazy for us to say no to free money. Within three months, we were doing a trial thing.”\</w:t>
      </w:r>
      <w:proofErr w:type="gramStart"/>
      <w:r>
        <w:t>cite</w:t>
      </w:r>
      <w:proofErr w:type="gramEnd"/>
      <w:r>
        <w:t>{</w:t>
      </w:r>
      <w:proofErr w:type="spellStart"/>
      <w:r>
        <w:t>wb</w:t>
      </w:r>
      <w:proofErr w:type="spellEnd"/>
      <w:r>
        <w:t xml:space="preserve">} </w:t>
      </w:r>
    </w:p>
    <w:p w14:paraId="10A260EC" w14:textId="77777777" w:rsidR="005106C7" w:rsidRDefault="005106C7"/>
    <w:p w14:paraId="406CF555" w14:textId="7CE8C9E8" w:rsidR="005106C7" w:rsidRDefault="002F5642">
      <w:r>
        <w:t>The “trial thing” has been a foray into native advertising</w:t>
      </w:r>
      <w:r w:rsidR="006C5D42">
        <w:t>-</w:t>
      </w:r>
      <w:r>
        <w:t xml:space="preserve">--however, not by Weiss-Berman and her editorial team. With her journalistic ethics formed in public radio, Weiss-Berman </w:t>
      </w:r>
      <w:r w:rsidR="00554F05">
        <w:t xml:space="preserve">said </w:t>
      </w:r>
      <w:r>
        <w:t>she has tried to establish a hard line between editorial and advertorial</w:t>
      </w:r>
      <w:r w:rsidR="006C5D42">
        <w:t>.</w:t>
      </w:r>
      <w:r>
        <w:t xml:space="preserve"> (</w:t>
      </w:r>
      <w:r w:rsidR="006C5D42">
        <w:t>A</w:t>
      </w:r>
      <w:r>
        <w:t>lthough hosts can read spots, for example, they do not do endorsements</w:t>
      </w:r>
      <w:r w:rsidR="006C5D42">
        <w:t>.</w:t>
      </w:r>
      <w:r>
        <w:t xml:space="preserve">) </w:t>
      </w:r>
      <w:r w:rsidR="006C5D42">
        <w:t xml:space="preserve">Members of </w:t>
      </w:r>
      <w:proofErr w:type="spellStart"/>
      <w:r w:rsidR="006C5D42">
        <w:t>BuzzFeed’s</w:t>
      </w:r>
      <w:proofErr w:type="spellEnd"/>
      <w:r w:rsidR="006C5D42">
        <w:t xml:space="preserve"> creative ad team---who had never used a recorder before---produced the</w:t>
      </w:r>
      <w:r>
        <w:t xml:space="preserve"> first series of ads, promoting a razor designed for African American men. Weiss-Berman admit</w:t>
      </w:r>
      <w:r w:rsidR="006C5D42">
        <w:t>ted that</w:t>
      </w:r>
      <w:r>
        <w:t xml:space="preserve"> they’re still progressing and experimenting with the ads, which draw heavily from Gimlet’s example. On the positive side, since the ad team is unencumbered by the history of radio and podcast CPMs, </w:t>
      </w:r>
      <w:r w:rsidR="006C5D42">
        <w:t xml:space="preserve">it’s </w:t>
      </w:r>
      <w:r>
        <w:t>open to experimenting not just with different (higher) rates</w:t>
      </w:r>
      <w:r w:rsidR="006C5D42">
        <w:t>,</w:t>
      </w:r>
      <w:r>
        <w:t xml:space="preserve"> but also new ways of charging for content (charging lump sums for a short-run series, for example)</w:t>
      </w:r>
      <w:proofErr w:type="gramStart"/>
      <w:r>
        <w:t>.\</w:t>
      </w:r>
      <w:proofErr w:type="gramEnd"/>
      <w:r>
        <w:t>cite{</w:t>
      </w:r>
      <w:proofErr w:type="spellStart"/>
      <w:r>
        <w:t>wb</w:t>
      </w:r>
      <w:proofErr w:type="spellEnd"/>
      <w:r>
        <w:t>}</w:t>
      </w:r>
    </w:p>
    <w:p w14:paraId="2F0C8F2D" w14:textId="77777777" w:rsidR="005106C7" w:rsidRDefault="005106C7"/>
    <w:p w14:paraId="0FDD8E43" w14:textId="668AFB9D" w:rsidR="005106C7" w:rsidRDefault="002F5642">
      <w:r>
        <w:rPr>
          <w:highlight w:val="white"/>
        </w:rPr>
        <w:t xml:space="preserve">Looking to the future, the </w:t>
      </w:r>
      <w:proofErr w:type="spellStart"/>
      <w:r>
        <w:rPr>
          <w:highlight w:val="white"/>
        </w:rPr>
        <w:t>Buzz</w:t>
      </w:r>
      <w:r w:rsidR="006C5D42">
        <w:rPr>
          <w:highlight w:val="white"/>
        </w:rPr>
        <w:t>F</w:t>
      </w:r>
      <w:r>
        <w:rPr>
          <w:highlight w:val="white"/>
        </w:rPr>
        <w:t>eed</w:t>
      </w:r>
      <w:proofErr w:type="spellEnd"/>
      <w:r>
        <w:rPr>
          <w:highlight w:val="white"/>
        </w:rPr>
        <w:t xml:space="preserve"> editorial team plans to work with external talent, most likely on short-run, series projects. Weiss-Berman is even open to one day hiring a creator to produce a show under the </w:t>
      </w:r>
      <w:proofErr w:type="spellStart"/>
      <w:r>
        <w:rPr>
          <w:highlight w:val="white"/>
        </w:rPr>
        <w:t>Buzz</w:t>
      </w:r>
      <w:r w:rsidR="006C5D42">
        <w:rPr>
          <w:highlight w:val="white"/>
        </w:rPr>
        <w:t>F</w:t>
      </w:r>
      <w:r>
        <w:rPr>
          <w:highlight w:val="white"/>
        </w:rPr>
        <w:t>eed</w:t>
      </w:r>
      <w:proofErr w:type="spellEnd"/>
      <w:r>
        <w:rPr>
          <w:highlight w:val="white"/>
        </w:rPr>
        <w:t xml:space="preserve"> umbrella</w:t>
      </w:r>
      <w:r w:rsidR="006C5D42">
        <w:rPr>
          <w:highlight w:val="white"/>
        </w:rPr>
        <w:t>---</w:t>
      </w:r>
      <w:r>
        <w:rPr>
          <w:highlight w:val="white"/>
        </w:rPr>
        <w:t xml:space="preserve">a move that would put </w:t>
      </w:r>
      <w:proofErr w:type="spellStart"/>
      <w:r>
        <w:rPr>
          <w:highlight w:val="white"/>
        </w:rPr>
        <w:t>Buzz</w:t>
      </w:r>
      <w:r w:rsidR="006C5D42">
        <w:rPr>
          <w:highlight w:val="white"/>
        </w:rPr>
        <w:t>F</w:t>
      </w:r>
      <w:r>
        <w:rPr>
          <w:highlight w:val="white"/>
        </w:rPr>
        <w:t>eed</w:t>
      </w:r>
      <w:proofErr w:type="spellEnd"/>
      <w:r>
        <w:rPr>
          <w:highlight w:val="white"/>
        </w:rPr>
        <w:t xml:space="preserve"> firmly into network territory. However, for now, Weiss-Berman remains committed to developing shows from within the </w:t>
      </w:r>
      <w:proofErr w:type="spellStart"/>
      <w:r>
        <w:rPr>
          <w:highlight w:val="white"/>
        </w:rPr>
        <w:t>Buzz</w:t>
      </w:r>
      <w:r w:rsidR="006C5D42">
        <w:rPr>
          <w:highlight w:val="white"/>
        </w:rPr>
        <w:t>F</w:t>
      </w:r>
      <w:r>
        <w:rPr>
          <w:highlight w:val="white"/>
        </w:rPr>
        <w:t>eed</w:t>
      </w:r>
      <w:proofErr w:type="spellEnd"/>
      <w:r>
        <w:rPr>
          <w:highlight w:val="white"/>
        </w:rPr>
        <w:t xml:space="preserve"> family, to provide consumers a different kind of content</w:t>
      </w:r>
      <w:proofErr w:type="gramStart"/>
      <w:r>
        <w:rPr>
          <w:highlight w:val="white"/>
        </w:rPr>
        <w:t>.</w:t>
      </w:r>
      <w:r>
        <w:t>\</w:t>
      </w:r>
      <w:proofErr w:type="gramEnd"/>
      <w:r>
        <w:t>cite{</w:t>
      </w:r>
      <w:proofErr w:type="spellStart"/>
      <w:r>
        <w:t>wb</w:t>
      </w:r>
      <w:proofErr w:type="spellEnd"/>
      <w:r>
        <w:t>}</w:t>
      </w:r>
    </w:p>
    <w:p w14:paraId="41A75CCF" w14:textId="77777777" w:rsidR="005106C7" w:rsidRDefault="005106C7"/>
    <w:p w14:paraId="4CA03B14" w14:textId="7F316D06" w:rsidR="005106C7" w:rsidRDefault="002D686A">
      <w:r w:rsidRPr="000B4990">
        <w:t>\</w:t>
      </w:r>
      <w:proofErr w:type="gramStart"/>
      <w:r w:rsidRPr="000B4990">
        <w:t>subsection</w:t>
      </w:r>
      <w:proofErr w:type="gramEnd"/>
      <w:r w:rsidRPr="000B4990">
        <w:t>{</w:t>
      </w:r>
      <w:r w:rsidR="002F5642" w:rsidRPr="000B4990">
        <w:t>Takeaways</w:t>
      </w:r>
      <w:r w:rsidRPr="000B4990">
        <w:t>}</w:t>
      </w:r>
    </w:p>
    <w:p w14:paraId="2630878D" w14:textId="77777777" w:rsidR="002D686A" w:rsidRPr="002D686A" w:rsidRDefault="002D686A"/>
    <w:p w14:paraId="3A074BDA" w14:textId="77777777" w:rsidR="005106C7" w:rsidRPr="000B4990" w:rsidRDefault="002F5642" w:rsidP="000B4990">
      <w:pPr>
        <w:pStyle w:val="ListParagraph"/>
        <w:numPr>
          <w:ilvl w:val="0"/>
          <w:numId w:val="15"/>
        </w:numPr>
        <w:rPr>
          <w:i/>
        </w:rPr>
      </w:pPr>
      <w:r w:rsidRPr="000B4990">
        <w:rPr>
          <w:i/>
        </w:rPr>
        <w:t>Podcasts can be used to diversify content and add value to online audiences.</w:t>
      </w:r>
    </w:p>
    <w:p w14:paraId="44F5BF04" w14:textId="77777777" w:rsidR="005106C7" w:rsidRPr="000B4990" w:rsidRDefault="002F5642" w:rsidP="000B4990">
      <w:pPr>
        <w:pStyle w:val="ListParagraph"/>
        <w:numPr>
          <w:ilvl w:val="0"/>
          <w:numId w:val="15"/>
        </w:numPr>
        <w:rPr>
          <w:i/>
        </w:rPr>
      </w:pPr>
      <w:r w:rsidRPr="000B4990">
        <w:rPr>
          <w:i/>
        </w:rPr>
        <w:t>Outlets can tap internal talent as a way of creating new content.</w:t>
      </w:r>
    </w:p>
    <w:p w14:paraId="22ADC79C" w14:textId="77777777" w:rsidR="005106C7" w:rsidRPr="000B4990" w:rsidRDefault="002F5642" w:rsidP="000B4990">
      <w:pPr>
        <w:pStyle w:val="ListParagraph"/>
        <w:numPr>
          <w:ilvl w:val="0"/>
          <w:numId w:val="15"/>
        </w:numPr>
        <w:rPr>
          <w:i/>
        </w:rPr>
      </w:pPr>
      <w:r w:rsidRPr="000B4990">
        <w:rPr>
          <w:i/>
        </w:rPr>
        <w:t>A strong brand identity and audience can ensure advertiser interest.</w:t>
      </w:r>
    </w:p>
    <w:p w14:paraId="7FCF6643" w14:textId="0BD09FA0" w:rsidR="005106C7" w:rsidRPr="000B4990" w:rsidRDefault="002D686A" w:rsidP="000B4990">
      <w:pPr>
        <w:pStyle w:val="ListParagraph"/>
        <w:numPr>
          <w:ilvl w:val="0"/>
          <w:numId w:val="15"/>
        </w:numPr>
        <w:rPr>
          <w:i/>
        </w:rPr>
      </w:pPr>
      <w:r>
        <w:rPr>
          <w:i/>
        </w:rPr>
        <w:t>It’s possible to establish a</w:t>
      </w:r>
      <w:r w:rsidR="002F5642" w:rsidRPr="000B4990">
        <w:rPr>
          <w:i/>
        </w:rPr>
        <w:t xml:space="preserve"> line between editorial and advertorial, </w:t>
      </w:r>
      <w:r>
        <w:rPr>
          <w:i/>
        </w:rPr>
        <w:t>though</w:t>
      </w:r>
      <w:r w:rsidRPr="000B4990">
        <w:rPr>
          <w:i/>
        </w:rPr>
        <w:t xml:space="preserve"> </w:t>
      </w:r>
      <w:r>
        <w:rPr>
          <w:i/>
        </w:rPr>
        <w:t xml:space="preserve">ad </w:t>
      </w:r>
      <w:r w:rsidR="002F5642" w:rsidRPr="000B4990">
        <w:rPr>
          <w:i/>
        </w:rPr>
        <w:t>quality may be sacrificed.</w:t>
      </w:r>
    </w:p>
    <w:p w14:paraId="52931A31" w14:textId="77777777" w:rsidR="005106C7" w:rsidRPr="000B4990" w:rsidRDefault="002F5642" w:rsidP="000B4990">
      <w:pPr>
        <w:pStyle w:val="ListParagraph"/>
        <w:numPr>
          <w:ilvl w:val="0"/>
          <w:numId w:val="15"/>
        </w:numPr>
        <w:rPr>
          <w:i/>
        </w:rPr>
      </w:pPr>
      <w:r w:rsidRPr="000B4990">
        <w:rPr>
          <w:i/>
        </w:rPr>
        <w:t>Podcasting rates are still in early days; CPMs need not be the only method of advertising revenue.</w:t>
      </w:r>
    </w:p>
    <w:p w14:paraId="70609B65" w14:textId="77777777" w:rsidR="005106C7" w:rsidRDefault="005106C7"/>
    <w:p w14:paraId="50FAAABB" w14:textId="77777777" w:rsidR="00234A29" w:rsidRDefault="00234A29">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The Podcast Purveyor: Panoply</w:t>
      </w:r>
      <w:r>
        <w:rPr>
          <w:b/>
          <w:sz w:val="28"/>
          <w:szCs w:val="28"/>
        </w:rPr>
        <w:t>}</w:t>
      </w:r>
    </w:p>
    <w:p w14:paraId="45366A7A" w14:textId="3B74AA05" w:rsidR="005106C7" w:rsidRDefault="002F5642">
      <w:r>
        <w:rPr>
          <w:b/>
          <w:sz w:val="28"/>
          <w:szCs w:val="28"/>
        </w:rPr>
        <w:t xml:space="preserve"> </w:t>
      </w:r>
    </w:p>
    <w:p w14:paraId="539F9CAA" w14:textId="77777777" w:rsidR="005106C7" w:rsidRDefault="002F5642">
      <w:r>
        <w:t xml:space="preserve">In August 2015, the podcast network Panoply announced that it had acquired a software </w:t>
      </w:r>
      <w:r w:rsidR="00942CD4">
        <w:t xml:space="preserve">product </w:t>
      </w:r>
      <w:r>
        <w:t>named Audiometric, “a producer-focused podcasting CMS and ad insertion technology.”\</w:t>
      </w:r>
      <w:proofErr w:type="gramStart"/>
      <w:r>
        <w:t>cite</w:t>
      </w:r>
      <w:proofErr w:type="gramEnd"/>
      <w:r>
        <w:t>{</w:t>
      </w:r>
      <w:proofErr w:type="spellStart"/>
      <w:r>
        <w:t>panoplyaudiometric</w:t>
      </w:r>
      <w:proofErr w:type="spellEnd"/>
      <w:r>
        <w:t>} To the layman, this might  sound like an innocuous move. To the podcasting insider, the acquisition offered a major insight into how Panoply, already one of the biggest players in the field, is strategizing its future growth.</w:t>
      </w:r>
    </w:p>
    <w:p w14:paraId="2D4A1780" w14:textId="77777777" w:rsidR="005106C7" w:rsidRDefault="005106C7"/>
    <w:p w14:paraId="0E745901" w14:textId="5D886CDA" w:rsidR="005106C7" w:rsidRDefault="002F5642">
      <w:r>
        <w:t xml:space="preserve">Panoply was born from The Slate Group, which has been in the podcasting business for a decade and can now boast a steady stable of popular, mainly conversation-based shows. Capitalizing on the fact that Slate’s audience, and particularly its podcast listeners, </w:t>
      </w:r>
      <w:r w:rsidR="00431103">
        <w:t xml:space="preserve">is </w:t>
      </w:r>
      <w:r>
        <w:t>highly engaged and loyal, the company launched a membership platform in April of last year called Slate Plus</w:t>
      </w:r>
      <w:proofErr w:type="gramStart"/>
      <w:r>
        <w:t>.\</w:t>
      </w:r>
      <w:proofErr w:type="gramEnd"/>
      <w:r>
        <w:t xml:space="preserve">cite{bowers} </w:t>
      </w:r>
    </w:p>
    <w:p w14:paraId="20872420" w14:textId="77777777" w:rsidR="005106C7" w:rsidRDefault="005106C7"/>
    <w:p w14:paraId="7B81B245" w14:textId="23D61479" w:rsidR="005106C7" w:rsidRDefault="002F5642">
      <w:r>
        <w:t>All this time, Slate functioned as a podcast network does</w:t>
      </w:r>
      <w:r w:rsidR="00431103">
        <w:t>---</w:t>
      </w:r>
      <w:r>
        <w:t xml:space="preserve">people recognized the Slate name and </w:t>
      </w:r>
      <w:r w:rsidR="00431103">
        <w:t xml:space="preserve">were willing to </w:t>
      </w:r>
      <w:r>
        <w:t>try other Slate podcasts as a result. However, Panoply, the official “audio arm” of The Slate Group that launched in February 2015, was meant to be something new</w:t>
      </w:r>
      <w:proofErr w:type="gramStart"/>
      <w:r>
        <w:t>.\</w:t>
      </w:r>
      <w:proofErr w:type="gramEnd"/>
      <w:r>
        <w:t>cite{</w:t>
      </w:r>
      <w:proofErr w:type="spellStart"/>
      <w:r>
        <w:t>slatepanoply</w:t>
      </w:r>
      <w:proofErr w:type="spellEnd"/>
      <w:r>
        <w:t>}</w:t>
      </w:r>
    </w:p>
    <w:p w14:paraId="39A0E851" w14:textId="77777777" w:rsidR="005106C7" w:rsidRDefault="005106C7"/>
    <w:p w14:paraId="6CFD50F4" w14:textId="7569CA49" w:rsidR="005106C7" w:rsidRDefault="002F5642">
      <w:r>
        <w:t>Panoply does include Slate shows</w:t>
      </w:r>
      <w:r w:rsidR="00431103">
        <w:t>,</w:t>
      </w:r>
      <w:r>
        <w:t xml:space="preserve"> however, the network was conceptualized as an independent operation that partners with a variety of publishers seeking to develop their own podcasts. Panoply now boasts 15 Slate podcasts and over 20 partners</w:t>
      </w:r>
      <w:r w:rsidR="00613B33">
        <w:t>,</w:t>
      </w:r>
      <w:r w:rsidR="00431103">
        <w:t xml:space="preserve"> </w:t>
      </w:r>
      <w:r>
        <w:t xml:space="preserve">from </w:t>
      </w:r>
      <w:r>
        <w:rPr>
          <w:i/>
        </w:rPr>
        <w:t xml:space="preserve">The New York Times Magazine, </w:t>
      </w:r>
      <w:r>
        <w:t xml:space="preserve">to </w:t>
      </w:r>
      <w:r>
        <w:rPr>
          <w:i/>
        </w:rPr>
        <w:t xml:space="preserve">Real Simple, </w:t>
      </w:r>
      <w:r w:rsidRPr="000B4990">
        <w:t>to</w:t>
      </w:r>
      <w:r>
        <w:rPr>
          <w:i/>
        </w:rPr>
        <w:t xml:space="preserve"> </w:t>
      </w:r>
      <w:r w:rsidRPr="000B4990">
        <w:t>The Huffington Post</w:t>
      </w:r>
      <w:proofErr w:type="gramStart"/>
      <w:r>
        <w:rPr>
          <w:i/>
        </w:rPr>
        <w:t>.</w:t>
      </w:r>
      <w:r>
        <w:t>\</w:t>
      </w:r>
      <w:proofErr w:type="gramEnd"/>
      <w:r>
        <w:t>cite{</w:t>
      </w:r>
      <w:proofErr w:type="spellStart"/>
      <w:r>
        <w:t>panoplyaudiometric</w:t>
      </w:r>
      <w:proofErr w:type="spellEnd"/>
      <w:r>
        <w:rPr>
          <w:sz w:val="20"/>
          <w:szCs w:val="20"/>
        </w:rPr>
        <w:t>}</w:t>
      </w:r>
      <w:r>
        <w:t xml:space="preserve"> Panoply provides these partners with advertising, technological, production, and audience development services in exchange for a share of the advertising revenue</w:t>
      </w:r>
      <w:r w:rsidR="008B015F">
        <w:t>. T</w:t>
      </w:r>
      <w:r>
        <w:t>he exact split is determined according to the partners’ reliance on Panoply (for example, if a partner already has recording capabilities, this would affect the split)</w:t>
      </w:r>
      <w:proofErr w:type="gramStart"/>
      <w:r>
        <w:t>.\</w:t>
      </w:r>
      <w:proofErr w:type="gramEnd"/>
      <w:r>
        <w:t>cite{</w:t>
      </w:r>
      <w:proofErr w:type="spellStart"/>
      <w:r>
        <w:t>monaghan</w:t>
      </w:r>
      <w:proofErr w:type="spellEnd"/>
      <w:r>
        <w:t xml:space="preserve">} </w:t>
      </w:r>
    </w:p>
    <w:p w14:paraId="4D177F33" w14:textId="77777777" w:rsidR="005106C7" w:rsidRDefault="005106C7"/>
    <w:p w14:paraId="1977AA5C" w14:textId="43F622AE" w:rsidR="005106C7" w:rsidRDefault="002F5642">
      <w:r>
        <w:t xml:space="preserve">Advertising revenue is generated via host-read ad spots charged at, in the words of Panoply CEO Brendan Monaghan, “meaningful CPMs” (this translates to between </w:t>
      </w:r>
      <w:hyperlink r:id="rId82">
        <w:r>
          <w:rPr>
            <w:color w:val="1155CC"/>
            <w:u w:val="single"/>
          </w:rPr>
          <w:t>20 and 80</w:t>
        </w:r>
      </w:hyperlink>
      <w:r w:rsidR="008B015F">
        <w:rPr>
          <w:color w:val="1155CC"/>
          <w:u w:val="single"/>
        </w:rPr>
        <w:t xml:space="preserve"> dollars</w:t>
      </w:r>
      <w:r>
        <w:t>)</w:t>
      </w:r>
      <w:proofErr w:type="gramStart"/>
      <w:r>
        <w:t>.\</w:t>
      </w:r>
      <w:proofErr w:type="gramEnd"/>
      <w:r>
        <w:t>cite{</w:t>
      </w:r>
      <w:proofErr w:type="spellStart"/>
      <w:r>
        <w:t>monaghan</w:t>
      </w:r>
      <w:proofErr w:type="spellEnd"/>
      <w:r>
        <w:t>} \cite{</w:t>
      </w:r>
      <w:proofErr w:type="spellStart"/>
      <w:r>
        <w:rPr>
          <w:highlight w:val="white"/>
        </w:rPr>
        <w:t>programads</w:t>
      </w:r>
      <w:proofErr w:type="spellEnd"/>
      <w:r>
        <w:rPr>
          <w:sz w:val="20"/>
          <w:szCs w:val="20"/>
          <w:highlight w:val="white"/>
        </w:rPr>
        <w:t>}</w:t>
      </w:r>
      <w:r>
        <w:t xml:space="preserve"> Panoply is also exploring the options of branded content and native advertising. In early October, </w:t>
      </w:r>
      <w:r w:rsidR="008B015F">
        <w:t xml:space="preserve">it </w:t>
      </w:r>
      <w:r>
        <w:t xml:space="preserve">announced </w:t>
      </w:r>
      <w:r w:rsidR="008B015F">
        <w:t xml:space="preserve">its </w:t>
      </w:r>
      <w:r>
        <w:t xml:space="preserve">latest venture: a partnership with GE on an </w:t>
      </w:r>
      <w:r w:rsidR="008B015F">
        <w:t>eight-</w:t>
      </w:r>
      <w:r>
        <w:t xml:space="preserve">part science fiction drama that hearkens back to the </w:t>
      </w:r>
      <w:hyperlink r:id="rId83">
        <w:r>
          <w:rPr>
            <w:color w:val="1155CC"/>
            <w:u w:val="single"/>
          </w:rPr>
          <w:t>GE Theater</w:t>
        </w:r>
      </w:hyperlink>
      <w:r>
        <w:t xml:space="preserve"> of the 1950s. The episodes, free to download for consumers, are </w:t>
      </w:r>
      <w:hyperlink r:id="rId84">
        <w:r>
          <w:rPr>
            <w:color w:val="1155CC"/>
            <w:u w:val="single"/>
          </w:rPr>
          <w:t>also ad-free</w:t>
        </w:r>
      </w:hyperlink>
      <w:r>
        <w:t xml:space="preserve"> (and thus serve to raise brand awareness for GE rather than directly generate sales)</w:t>
      </w:r>
      <w:proofErr w:type="gramStart"/>
      <w:r>
        <w:t>.\</w:t>
      </w:r>
      <w:proofErr w:type="gramEnd"/>
      <w:r>
        <w:t>cite{</w:t>
      </w:r>
      <w:proofErr w:type="spellStart"/>
      <w:r>
        <w:t>reuters</w:t>
      </w:r>
      <w:proofErr w:type="spellEnd"/>
      <w:r>
        <w:t>}</w:t>
      </w:r>
    </w:p>
    <w:p w14:paraId="1ECF554E" w14:textId="77777777" w:rsidR="005106C7" w:rsidRDefault="005106C7"/>
    <w:p w14:paraId="13084890" w14:textId="549D3883" w:rsidR="005106C7" w:rsidRDefault="002F5642">
      <w:r>
        <w:t xml:space="preserve">Panoply is similar to networks like Gimlet Media and </w:t>
      </w:r>
      <w:proofErr w:type="spellStart"/>
      <w:r>
        <w:t>Radiotopia</w:t>
      </w:r>
      <w:proofErr w:type="spellEnd"/>
      <w:r>
        <w:t xml:space="preserve"> in that it hopes to create a brand identity that stands for quality</w:t>
      </w:r>
      <w:r w:rsidR="008B015F">
        <w:t>---</w:t>
      </w:r>
      <w:r>
        <w:t>and thus attracts listeners and advertisers. As Brendan Monaghan, Panoply CEO, told me, the network creates “an opportunity to help audiences find and discover great content.”\</w:t>
      </w:r>
      <w:proofErr w:type="gramStart"/>
      <w:r>
        <w:t>cite</w:t>
      </w:r>
      <w:proofErr w:type="gramEnd"/>
      <w:r>
        <w:t>{</w:t>
      </w:r>
      <w:proofErr w:type="spellStart"/>
      <w:r>
        <w:t>monaghan</w:t>
      </w:r>
      <w:proofErr w:type="spellEnd"/>
      <w:r>
        <w:t>}</w:t>
      </w:r>
    </w:p>
    <w:p w14:paraId="3FD46AC5" w14:textId="77777777" w:rsidR="005106C7" w:rsidRDefault="005106C7"/>
    <w:p w14:paraId="5310D2B8" w14:textId="718B714E" w:rsidR="005106C7" w:rsidRDefault="002F5642">
      <w:r>
        <w:t>However, in many respects</w:t>
      </w:r>
      <w:r w:rsidR="00133A05">
        <w:t>,</w:t>
      </w:r>
      <w:r>
        <w:t xml:space="preserve"> Panoply represents a very different network model. As Panoply CCO Andy Bowers explain</w:t>
      </w:r>
      <w:r w:rsidR="008B015F">
        <w:t>ed</w:t>
      </w:r>
      <w:r>
        <w:t>, the network has always had two constituencies</w:t>
      </w:r>
      <w:r w:rsidR="008B015F">
        <w:t>:</w:t>
      </w:r>
      <w:r>
        <w:t xml:space="preserve"> consumers as </w:t>
      </w:r>
      <w:r>
        <w:lastRenderedPageBreak/>
        <w:t>well as producers. Panoply’s efforts to reach consumers are done in collaboration with their partners: “We very much want a show’s first audience to be the audience of the magazine or author. That is the audience they know best, who’s most likely to tune into a podcast by the organization or individual</w:t>
      </w:r>
      <w:r w:rsidR="007157A7">
        <w:t>,</w:t>
      </w:r>
      <w:r>
        <w:t>”</w:t>
      </w:r>
      <w:r w:rsidR="007157A7">
        <w:t xml:space="preserve"> said Bowers.</w:t>
      </w:r>
      <w:r>
        <w:t xml:space="preserve"> Should Panoply one day wish to replicate the success Slate has had with its </w:t>
      </w:r>
      <w:proofErr w:type="spellStart"/>
      <w:r>
        <w:t>freemium</w:t>
      </w:r>
      <w:proofErr w:type="spellEnd"/>
      <w:r>
        <w:t xml:space="preserve"> model, for example, it would undoubtedly do so in collaboration with its partners. Bowers </w:t>
      </w:r>
      <w:r w:rsidR="00633173">
        <w:t>added</w:t>
      </w:r>
      <w:r w:rsidR="00891EAA">
        <w:t>,</w:t>
      </w:r>
      <w:r>
        <w:t xml:space="preserve"> “We’re not expecting to have </w:t>
      </w:r>
      <w:r w:rsidR="00133A05">
        <w:t xml:space="preserve">Panoply </w:t>
      </w:r>
      <w:r w:rsidR="00891EAA">
        <w:t>‘</w:t>
      </w:r>
      <w:r>
        <w:t>groupies</w:t>
      </w:r>
      <w:r w:rsidR="00891EAA">
        <w:t>.’</w:t>
      </w:r>
      <w:r>
        <w:t xml:space="preserve"> </w:t>
      </w:r>
      <w:r w:rsidR="00891EAA">
        <w:t>W</w:t>
      </w:r>
      <w:r>
        <w:t>e want Panoply to be a wider network. Panoply will come to mean quality podcasts from reputable people and organizations.”\</w:t>
      </w:r>
      <w:proofErr w:type="gramStart"/>
      <w:r>
        <w:t>cite</w:t>
      </w:r>
      <w:proofErr w:type="gramEnd"/>
      <w:r>
        <w:t>{bowers}</w:t>
      </w:r>
    </w:p>
    <w:p w14:paraId="4770BDCD" w14:textId="77777777" w:rsidR="005106C7" w:rsidRDefault="005106C7"/>
    <w:p w14:paraId="4B2E3CF6" w14:textId="36177FF8" w:rsidR="005106C7" w:rsidRDefault="002F5642">
      <w:r>
        <w:t>The acquisition of Audiometric emphasized that</w:t>
      </w:r>
      <w:r w:rsidR="00C7566E">
        <w:t>,</w:t>
      </w:r>
      <w:r>
        <w:t xml:space="preserve"> for Panoply</w:t>
      </w:r>
      <w:r w:rsidR="00C7566E">
        <w:t>,</w:t>
      </w:r>
      <w:r>
        <w:t xml:space="preserve"> the podcast creator is arguably just as important</w:t>
      </w:r>
      <w:r w:rsidR="00891EAA">
        <w:t>---</w:t>
      </w:r>
      <w:r>
        <w:t>if not more than</w:t>
      </w:r>
      <w:r w:rsidR="00891EAA">
        <w:t>---</w:t>
      </w:r>
      <w:r>
        <w:t>the listener. Monaghan</w:t>
      </w:r>
      <w:r w:rsidR="00891EAA">
        <w:t xml:space="preserve"> said</w:t>
      </w:r>
      <w:r>
        <w:t xml:space="preserve"> in</w:t>
      </w:r>
      <w:hyperlink r:id="rId85">
        <w:r>
          <w:t xml:space="preserve"> </w:t>
        </w:r>
      </w:hyperlink>
      <w:hyperlink r:id="rId86">
        <w:r>
          <w:rPr>
            <w:color w:val="1155CC"/>
            <w:u w:val="single"/>
          </w:rPr>
          <w:t>the press release</w:t>
        </w:r>
      </w:hyperlink>
      <w:r>
        <w:t xml:space="preserve">: </w:t>
      </w:r>
      <w:r w:rsidR="00891EAA">
        <w:t>“</w:t>
      </w:r>
      <w:r>
        <w:t xml:space="preserve">We </w:t>
      </w:r>
      <w:r w:rsidRPr="000B4990">
        <w:t>originally launched Panoply to</w:t>
      </w:r>
      <w:r w:rsidRPr="00891EAA">
        <w:t xml:space="preserve"> </w:t>
      </w:r>
      <w:r w:rsidRPr="000B4990">
        <w:t>provide listeners</w:t>
      </w:r>
      <w:r>
        <w:t xml:space="preserve"> with a network of the best voices in podcasting, but along the way identified that there was an </w:t>
      </w:r>
      <w:r w:rsidRPr="000B4990">
        <w:t>opportunity to provide partners</w:t>
      </w:r>
      <w:r>
        <w:rPr>
          <w:b/>
        </w:rPr>
        <w:t xml:space="preserve"> </w:t>
      </w:r>
      <w:r>
        <w:t>with meaningful technological solutions as well</w:t>
      </w:r>
      <w:r w:rsidR="00891EAA">
        <w:t>.</w:t>
      </w:r>
      <w:r>
        <w:t>”\</w:t>
      </w:r>
      <w:proofErr w:type="gramStart"/>
      <w:r>
        <w:t>cite</w:t>
      </w:r>
      <w:proofErr w:type="gramEnd"/>
      <w:r>
        <w:t>{</w:t>
      </w:r>
      <w:proofErr w:type="spellStart"/>
      <w:r>
        <w:t>panoplyaudiometric</w:t>
      </w:r>
      <w:proofErr w:type="spellEnd"/>
      <w:r>
        <w:t>}</w:t>
      </w:r>
    </w:p>
    <w:p w14:paraId="47E57AE4" w14:textId="77777777" w:rsidR="005106C7" w:rsidRDefault="005106C7"/>
    <w:p w14:paraId="49A84848" w14:textId="7917E69C" w:rsidR="005106C7" w:rsidRDefault="002F5642">
      <w:r>
        <w:t>Audiometric will allow Panoply to offer a better technology to its partners than currently exists. The process of uploading, distributing, and tracking a podcast requires fluency on a variety of platforms; plus, the process of inserting ads dynamically into downloadable podcasts is both hard and expensive. Audiometric is a “producer-friendly</w:t>
      </w:r>
      <w:r w:rsidR="00C84FC1">
        <w:t>,</w:t>
      </w:r>
      <w:r>
        <w:t>” end-to-end platform that provides hosting, management, monetization, dynamic ad injection and targeting, excellent analytics, and distribution (even to external podcasting apps)</w:t>
      </w:r>
      <w:r w:rsidR="00C84FC1">
        <w:t>---</w:t>
      </w:r>
      <w:r>
        <w:t>all in one place. Panoply may also develop an embeddable player in</w:t>
      </w:r>
      <w:r w:rsidR="00C84FC1">
        <w:t xml:space="preserve"> the</w:t>
      </w:r>
      <w:r>
        <w:t xml:space="preserve"> future (only </w:t>
      </w:r>
      <w:proofErr w:type="spellStart"/>
      <w:r>
        <w:t>Sound</w:t>
      </w:r>
      <w:r w:rsidR="00C84FC1">
        <w:t>C</w:t>
      </w:r>
      <w:r>
        <w:t>loud</w:t>
      </w:r>
      <w:proofErr w:type="spellEnd"/>
      <w:r>
        <w:t xml:space="preserve"> and </w:t>
      </w:r>
      <w:proofErr w:type="spellStart"/>
      <w:r>
        <w:t>Acast</w:t>
      </w:r>
      <w:proofErr w:type="spellEnd"/>
      <w:r>
        <w:t xml:space="preserve"> currently offer players); however, for now, the technology is meant to work with all existing platforms</w:t>
      </w:r>
      <w:proofErr w:type="gramStart"/>
      <w:r>
        <w:t>.\</w:t>
      </w:r>
      <w:proofErr w:type="gramEnd"/>
      <w:r>
        <w:t>cite{</w:t>
      </w:r>
      <w:proofErr w:type="spellStart"/>
      <w:r>
        <w:t>monaghan</w:t>
      </w:r>
      <w:proofErr w:type="spellEnd"/>
      <w:r>
        <w:t>}</w:t>
      </w:r>
    </w:p>
    <w:p w14:paraId="57E9C89F" w14:textId="77777777" w:rsidR="005106C7" w:rsidRDefault="005106C7"/>
    <w:p w14:paraId="3EC26D21" w14:textId="77777777" w:rsidR="005106C7" w:rsidRDefault="002F5642">
      <w:r>
        <w:t xml:space="preserve">The technology’s capacity for more accurate analytics is one of its core advantages. Panoply’s Nick </w:t>
      </w:r>
      <w:proofErr w:type="spellStart"/>
      <w:r>
        <w:t>Quah</w:t>
      </w:r>
      <w:proofErr w:type="spellEnd"/>
      <w:r>
        <w:t xml:space="preserve"> hopes that the detailed analytics will not just allow creators to better cater their shows to their audiences, but also push podcasting more fully into the world of digital journalism</w:t>
      </w:r>
      <w:proofErr w:type="gramStart"/>
      <w:r>
        <w:t>.\</w:t>
      </w:r>
      <w:proofErr w:type="gramEnd"/>
      <w:r>
        <w:t>cite{</w:t>
      </w:r>
      <w:proofErr w:type="spellStart"/>
      <w:r>
        <w:t>quah</w:t>
      </w:r>
      <w:proofErr w:type="spellEnd"/>
      <w:r>
        <w:t xml:space="preserve">} What’s more, of course, the more accurate the metrics, the more advertisers will invest in the space (unsurprisingly, Panoply is also on the </w:t>
      </w:r>
      <w:hyperlink r:id="rId87">
        <w:r>
          <w:rPr>
            <w:color w:val="1155CC"/>
            <w:u w:val="single"/>
          </w:rPr>
          <w:t>IAB working group</w:t>
        </w:r>
      </w:hyperlink>
      <w:r>
        <w:t xml:space="preserve"> focused on establishing industry standards for podcast ads).</w:t>
      </w:r>
    </w:p>
    <w:p w14:paraId="43E15E02" w14:textId="77777777" w:rsidR="005106C7" w:rsidRDefault="005106C7"/>
    <w:p w14:paraId="37E05675" w14:textId="42B24B70" w:rsidR="005106C7" w:rsidRDefault="002F5642">
      <w:r>
        <w:t xml:space="preserve">Although the technology has been designed for the use of those within the Panoply network, Bowers told me he could “envision a future” where people outside the network </w:t>
      </w:r>
      <w:r w:rsidR="00C84FC1">
        <w:t xml:space="preserve">can </w:t>
      </w:r>
      <w:r>
        <w:t>access the technology</w:t>
      </w:r>
      <w:r w:rsidR="00C84FC1">
        <w:t>-</w:t>
      </w:r>
      <w:r>
        <w:t>--presumably for a fee</w:t>
      </w:r>
      <w:proofErr w:type="gramStart"/>
      <w:r>
        <w:t>.\</w:t>
      </w:r>
      <w:proofErr w:type="gramEnd"/>
      <w:r>
        <w:t>cite{bowers} For Panoply, which has ads at the core of its business, this technology play represents the company</w:t>
      </w:r>
      <w:r w:rsidR="00C84FC1">
        <w:t>’</w:t>
      </w:r>
      <w:r>
        <w:t>s move toward a more independent business model. Not only does it decrease the network’s reliance on outside technological platforms, but it</w:t>
      </w:r>
      <w:r w:rsidR="002F36A7">
        <w:t xml:space="preserve"> also</w:t>
      </w:r>
      <w:r>
        <w:t xml:space="preserve"> creates a potential alternate revenue stream to advertising as it amplifies the possibility for increased advertising revenue</w:t>
      </w:r>
      <w:r w:rsidR="00C7566E">
        <w:t xml:space="preserve"> through its dynamic ad injection</w:t>
      </w:r>
      <w:r>
        <w:t xml:space="preserve">. </w:t>
      </w:r>
    </w:p>
    <w:p w14:paraId="34619747" w14:textId="77777777" w:rsidR="005106C7" w:rsidRDefault="005106C7"/>
    <w:p w14:paraId="1EF5514B" w14:textId="4D04F203" w:rsidR="005106C7" w:rsidRDefault="002F5642">
      <w:r>
        <w:t>It also signifies (to my mind) the network’s embrace of the producer-facing side of its identity. Indeed, if Audible could be compared to HBO (a subscription-led network), and Gimlet perhaps to AMC (a more mixed model), I would liken Panoply to Netflix</w:t>
      </w:r>
      <w:r w:rsidR="002F36A7">
        <w:t>---</w:t>
      </w:r>
      <w:r>
        <w:t xml:space="preserve">consumers may recognize the name, but their relationships will be with the individual brands the network carries. Of course, as Bowers pointed out to me, the parallel falls apart when you consider that Netflix is a service you </w:t>
      </w:r>
      <w:r>
        <w:lastRenderedPageBreak/>
        <w:t>pay for and so is invested in keeping you within its ecosystem: “We want to get out to as many people as possible [...] We want to be recognized as a purveyor of producers.”\</w:t>
      </w:r>
      <w:proofErr w:type="gramStart"/>
      <w:r>
        <w:t>cite</w:t>
      </w:r>
      <w:proofErr w:type="gramEnd"/>
      <w:r>
        <w:t xml:space="preserve">{bowers} </w:t>
      </w:r>
    </w:p>
    <w:p w14:paraId="443C5D33" w14:textId="77777777" w:rsidR="005106C7" w:rsidRDefault="005106C7"/>
    <w:p w14:paraId="7923FC02" w14:textId="77777777" w:rsidR="007F1855" w:rsidRDefault="007F1855">
      <w:r w:rsidRPr="000B4990">
        <w:t>\</w:t>
      </w:r>
      <w:proofErr w:type="gramStart"/>
      <w:r w:rsidRPr="000B4990">
        <w:t>subsection</w:t>
      </w:r>
      <w:proofErr w:type="gramEnd"/>
      <w:r w:rsidRPr="000B4990">
        <w:t>{</w:t>
      </w:r>
      <w:r w:rsidR="002F5642" w:rsidRPr="000B4990">
        <w:t>Takeaways</w:t>
      </w:r>
      <w:r w:rsidRPr="000B4990">
        <w:t>}</w:t>
      </w:r>
    </w:p>
    <w:p w14:paraId="5AD034C8" w14:textId="7487CA17" w:rsidR="005106C7" w:rsidRPr="007F1855" w:rsidRDefault="002F5642">
      <w:r w:rsidRPr="000B4990">
        <w:t xml:space="preserve"> </w:t>
      </w:r>
    </w:p>
    <w:p w14:paraId="0085D2E6" w14:textId="14664AD2" w:rsidR="005106C7" w:rsidRPr="000B4990" w:rsidRDefault="002F5642" w:rsidP="000B4990">
      <w:pPr>
        <w:pStyle w:val="ListParagraph"/>
        <w:numPr>
          <w:ilvl w:val="0"/>
          <w:numId w:val="16"/>
        </w:numPr>
        <w:rPr>
          <w:i/>
        </w:rPr>
      </w:pPr>
      <w:r w:rsidRPr="000B4990">
        <w:rPr>
          <w:i/>
        </w:rPr>
        <w:t xml:space="preserve">For publishers (particularly big name publishers) interested in producing podcasts, Panoply offers an interesting, low-risk way </w:t>
      </w:r>
      <w:r w:rsidR="00810D99">
        <w:rPr>
          <w:i/>
        </w:rPr>
        <w:t>to</w:t>
      </w:r>
      <w:r w:rsidR="00810D99" w:rsidRPr="000B4990">
        <w:rPr>
          <w:i/>
        </w:rPr>
        <w:t xml:space="preserve"> </w:t>
      </w:r>
      <w:r w:rsidRPr="000B4990">
        <w:rPr>
          <w:i/>
        </w:rPr>
        <w:t>enter the space.</w:t>
      </w:r>
    </w:p>
    <w:p w14:paraId="28F866CC" w14:textId="77777777" w:rsidR="005106C7" w:rsidRPr="000B4990" w:rsidRDefault="002F5642" w:rsidP="000B4990">
      <w:pPr>
        <w:pStyle w:val="ListParagraph"/>
        <w:numPr>
          <w:ilvl w:val="0"/>
          <w:numId w:val="16"/>
        </w:numPr>
        <w:rPr>
          <w:b/>
          <w:i/>
        </w:rPr>
      </w:pPr>
      <w:r w:rsidRPr="000B4990">
        <w:rPr>
          <w:i/>
        </w:rPr>
        <w:t>Branded content could be a viable way of earning advertising revenue beyond CPMs.</w:t>
      </w:r>
    </w:p>
    <w:p w14:paraId="5C8C5E26" w14:textId="77777777" w:rsidR="005106C7" w:rsidRPr="000B4990" w:rsidRDefault="002F5642" w:rsidP="000B4990">
      <w:pPr>
        <w:pStyle w:val="ListParagraph"/>
        <w:numPr>
          <w:ilvl w:val="0"/>
          <w:numId w:val="16"/>
        </w:numPr>
        <w:rPr>
          <w:b/>
          <w:i/>
        </w:rPr>
      </w:pPr>
      <w:r w:rsidRPr="000B4990">
        <w:rPr>
          <w:i/>
        </w:rPr>
        <w:t xml:space="preserve">Panoply believes strongly that podcasts allow publishers a way of creating engaged, loyal audiences that can support </w:t>
      </w:r>
      <w:proofErr w:type="spellStart"/>
      <w:r w:rsidRPr="000B4990">
        <w:rPr>
          <w:i/>
        </w:rPr>
        <w:t>freemium</w:t>
      </w:r>
      <w:proofErr w:type="spellEnd"/>
      <w:r w:rsidRPr="000B4990">
        <w:rPr>
          <w:i/>
        </w:rPr>
        <w:t xml:space="preserve"> models. </w:t>
      </w:r>
    </w:p>
    <w:p w14:paraId="1004CC6F" w14:textId="335107D9" w:rsidR="005106C7" w:rsidRPr="000B4990" w:rsidRDefault="002F5642" w:rsidP="000B4990">
      <w:pPr>
        <w:pStyle w:val="ListParagraph"/>
        <w:numPr>
          <w:ilvl w:val="0"/>
          <w:numId w:val="16"/>
        </w:numPr>
        <w:rPr>
          <w:i/>
        </w:rPr>
      </w:pPr>
      <w:r w:rsidRPr="000B4990">
        <w:rPr>
          <w:i/>
        </w:rPr>
        <w:t>For now, Panoply remains advertising</w:t>
      </w:r>
      <w:r w:rsidR="00621675">
        <w:rPr>
          <w:i/>
        </w:rPr>
        <w:t>-</w:t>
      </w:r>
      <w:r w:rsidRPr="000B4990">
        <w:rPr>
          <w:i/>
        </w:rPr>
        <w:t xml:space="preserve">reliant; possible future revenue streams include </w:t>
      </w:r>
      <w:proofErr w:type="spellStart"/>
      <w:r w:rsidRPr="000B4990">
        <w:rPr>
          <w:i/>
        </w:rPr>
        <w:t>freemium</w:t>
      </w:r>
      <w:proofErr w:type="spellEnd"/>
      <w:r w:rsidRPr="000B4990">
        <w:rPr>
          <w:i/>
        </w:rPr>
        <w:t xml:space="preserve"> models</w:t>
      </w:r>
      <w:r w:rsidR="00621675">
        <w:rPr>
          <w:i/>
        </w:rPr>
        <w:t>,</w:t>
      </w:r>
      <w:r w:rsidRPr="000B4990">
        <w:rPr>
          <w:i/>
        </w:rPr>
        <w:t xml:space="preserve"> as well as paid access to its technological platform.</w:t>
      </w:r>
    </w:p>
    <w:p w14:paraId="23237A6B" w14:textId="77777777" w:rsidR="005106C7" w:rsidRDefault="005106C7"/>
    <w:p w14:paraId="231C2846" w14:textId="4EB6BF4A" w:rsidR="005106C7" w:rsidRDefault="00674147">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Case Study Takeaways</w:t>
      </w:r>
      <w:r>
        <w:rPr>
          <w:b/>
          <w:sz w:val="28"/>
          <w:szCs w:val="28"/>
        </w:rPr>
        <w:t>}</w:t>
      </w:r>
    </w:p>
    <w:p w14:paraId="122FCC21" w14:textId="77777777" w:rsidR="00674147" w:rsidRDefault="00674147"/>
    <w:p w14:paraId="0A41D143" w14:textId="77777777" w:rsidR="00187737" w:rsidRPr="000B4990" w:rsidRDefault="00187737">
      <w:r w:rsidRPr="000B4990">
        <w:t xml:space="preserve">Outlined below are </w:t>
      </w:r>
      <w:r w:rsidR="00231990" w:rsidRPr="000B4990">
        <w:t>a number of</w:t>
      </w:r>
      <w:r w:rsidRPr="000B4990">
        <w:t xml:space="preserve"> key takeaways</w:t>
      </w:r>
      <w:r w:rsidR="00231990" w:rsidRPr="000B4990">
        <w:t>,</w:t>
      </w:r>
      <w:r w:rsidRPr="000B4990">
        <w:t xml:space="preserve"> </w:t>
      </w:r>
      <w:r w:rsidR="00231990" w:rsidRPr="000B4990">
        <w:t>gathered from across the above case studies, addressing four critical areas for podcasting: advertising, audience engagement, diverse revenue streams, and networks.</w:t>
      </w:r>
    </w:p>
    <w:p w14:paraId="1A05A3ED" w14:textId="77777777" w:rsidR="00187737" w:rsidRDefault="00187737">
      <w:pPr>
        <w:rPr>
          <w:i/>
        </w:rPr>
      </w:pPr>
    </w:p>
    <w:p w14:paraId="656E717E" w14:textId="77777777" w:rsidR="005106C7" w:rsidRDefault="002F5642">
      <w:pPr>
        <w:rPr>
          <w:b/>
        </w:rPr>
      </w:pPr>
      <w:r w:rsidRPr="000B4990">
        <w:rPr>
          <w:b/>
        </w:rPr>
        <w:t>Advertising</w:t>
      </w:r>
    </w:p>
    <w:p w14:paraId="53D567A7" w14:textId="77777777" w:rsidR="00674147" w:rsidRPr="000B4990" w:rsidRDefault="00674147">
      <w:pPr>
        <w:rPr>
          <w:b/>
        </w:rPr>
      </w:pPr>
    </w:p>
    <w:p w14:paraId="5904EA07" w14:textId="46A6D417" w:rsidR="005106C7" w:rsidRPr="000B4990" w:rsidRDefault="002F5642" w:rsidP="000B4990">
      <w:pPr>
        <w:pStyle w:val="ListParagraph"/>
        <w:numPr>
          <w:ilvl w:val="0"/>
          <w:numId w:val="17"/>
        </w:numPr>
        <w:rPr>
          <w:i/>
        </w:rPr>
      </w:pPr>
      <w:r w:rsidRPr="000B4990">
        <w:rPr>
          <w:i/>
        </w:rPr>
        <w:t>When a podcast’s numbers reach critical mass, a show can develop direct relationships with advertisers (and keep 100</w:t>
      </w:r>
      <w:r w:rsidR="00674147">
        <w:rPr>
          <w:i/>
        </w:rPr>
        <w:t xml:space="preserve"> percent</w:t>
      </w:r>
      <w:r w:rsidRPr="000B4990">
        <w:rPr>
          <w:i/>
        </w:rPr>
        <w:t xml:space="preserve"> of</w:t>
      </w:r>
      <w:r w:rsidR="00E26A0C">
        <w:rPr>
          <w:i/>
        </w:rPr>
        <w:t xml:space="preserve"> the</w:t>
      </w:r>
      <w:r w:rsidRPr="000B4990">
        <w:rPr>
          <w:i/>
        </w:rPr>
        <w:t xml:space="preserve"> revenue).</w:t>
      </w:r>
    </w:p>
    <w:p w14:paraId="2C930707" w14:textId="77777777" w:rsidR="005106C7" w:rsidRPr="000B4990" w:rsidRDefault="002F5642" w:rsidP="000B4990">
      <w:pPr>
        <w:pStyle w:val="ListParagraph"/>
        <w:numPr>
          <w:ilvl w:val="0"/>
          <w:numId w:val="17"/>
        </w:numPr>
        <w:rPr>
          <w:i/>
        </w:rPr>
      </w:pPr>
      <w:r w:rsidRPr="000B4990">
        <w:rPr>
          <w:i/>
        </w:rPr>
        <w:t>A strong brand identity can ensure advertiser interest.</w:t>
      </w:r>
    </w:p>
    <w:p w14:paraId="1F817462" w14:textId="77777777" w:rsidR="005106C7" w:rsidRPr="000B4990" w:rsidRDefault="002F5642" w:rsidP="000B4990">
      <w:pPr>
        <w:pStyle w:val="ListParagraph"/>
        <w:numPr>
          <w:ilvl w:val="0"/>
          <w:numId w:val="17"/>
        </w:numPr>
        <w:rPr>
          <w:i/>
        </w:rPr>
      </w:pPr>
      <w:r w:rsidRPr="000B4990">
        <w:rPr>
          <w:i/>
        </w:rPr>
        <w:t>CPMs remain malleable, especially when the advertising content is bespoke. CPMs need not be the only method of earning advertising revenue.</w:t>
      </w:r>
    </w:p>
    <w:p w14:paraId="445A891A" w14:textId="09236268" w:rsidR="005106C7" w:rsidRPr="000B4990" w:rsidRDefault="002F5642" w:rsidP="000B4990">
      <w:pPr>
        <w:pStyle w:val="ListParagraph"/>
        <w:numPr>
          <w:ilvl w:val="0"/>
          <w:numId w:val="17"/>
        </w:numPr>
        <w:rPr>
          <w:i/>
        </w:rPr>
      </w:pPr>
      <w:r w:rsidRPr="000B4990">
        <w:rPr>
          <w:i/>
        </w:rPr>
        <w:t>Podcasting offers ways of experimenting with advertising and</w:t>
      </w:r>
      <w:r w:rsidR="00674147">
        <w:rPr>
          <w:i/>
        </w:rPr>
        <w:t xml:space="preserve"> an opportunity to</w:t>
      </w:r>
      <w:r w:rsidRPr="000B4990">
        <w:rPr>
          <w:i/>
        </w:rPr>
        <w:t xml:space="preserve"> stand out from the online/mobile advertising sphere.</w:t>
      </w:r>
    </w:p>
    <w:p w14:paraId="604A7872" w14:textId="5A7653D2" w:rsidR="005106C7" w:rsidRPr="000B4990" w:rsidRDefault="002F5642" w:rsidP="000B4990">
      <w:pPr>
        <w:pStyle w:val="ListParagraph"/>
        <w:numPr>
          <w:ilvl w:val="0"/>
          <w:numId w:val="17"/>
        </w:numPr>
        <w:rPr>
          <w:i/>
        </w:rPr>
      </w:pPr>
      <w:r w:rsidRPr="000B4990">
        <w:rPr>
          <w:i/>
        </w:rPr>
        <w:t xml:space="preserve">Journalists must exercise caution when choosing sponsors </w:t>
      </w:r>
      <w:r w:rsidR="00231990" w:rsidRPr="000B4990">
        <w:rPr>
          <w:i/>
        </w:rPr>
        <w:t xml:space="preserve">if they are </w:t>
      </w:r>
      <w:r w:rsidRPr="000B4990">
        <w:rPr>
          <w:i/>
        </w:rPr>
        <w:t xml:space="preserve">to maintain credibility. </w:t>
      </w:r>
      <w:r w:rsidR="00674147">
        <w:rPr>
          <w:i/>
        </w:rPr>
        <w:t>It’s possible to establish a</w:t>
      </w:r>
      <w:r w:rsidRPr="000B4990">
        <w:rPr>
          <w:i/>
        </w:rPr>
        <w:t xml:space="preserve"> line between editorial and advertorial</w:t>
      </w:r>
      <w:r w:rsidR="00674147">
        <w:rPr>
          <w:i/>
        </w:rPr>
        <w:t>, though ad</w:t>
      </w:r>
      <w:r w:rsidRPr="000B4990">
        <w:rPr>
          <w:i/>
        </w:rPr>
        <w:t xml:space="preserve"> quality may be sacrificed.</w:t>
      </w:r>
    </w:p>
    <w:p w14:paraId="23FB8AA0" w14:textId="77777777" w:rsidR="005106C7" w:rsidRDefault="005106C7">
      <w:pPr>
        <w:ind w:left="720"/>
      </w:pPr>
    </w:p>
    <w:p w14:paraId="0401F478" w14:textId="77777777" w:rsidR="005106C7" w:rsidRDefault="002F5642">
      <w:pPr>
        <w:rPr>
          <w:b/>
        </w:rPr>
      </w:pPr>
      <w:r w:rsidRPr="000B4990">
        <w:rPr>
          <w:b/>
        </w:rPr>
        <w:t>Audience Engagement</w:t>
      </w:r>
    </w:p>
    <w:p w14:paraId="2F8B8739" w14:textId="77777777" w:rsidR="004254EF" w:rsidRPr="000B4990" w:rsidRDefault="004254EF">
      <w:pPr>
        <w:rPr>
          <w:b/>
        </w:rPr>
      </w:pPr>
    </w:p>
    <w:p w14:paraId="5A0C58FD" w14:textId="5F43449D" w:rsidR="005106C7" w:rsidRPr="000B4990" w:rsidRDefault="002F5642" w:rsidP="000B4990">
      <w:pPr>
        <w:pStyle w:val="ListParagraph"/>
        <w:numPr>
          <w:ilvl w:val="0"/>
          <w:numId w:val="18"/>
        </w:numPr>
        <w:rPr>
          <w:i/>
        </w:rPr>
      </w:pPr>
      <w:r w:rsidRPr="000B4990">
        <w:rPr>
          <w:i/>
        </w:rPr>
        <w:t xml:space="preserve">Podcasts can allow you to own </w:t>
      </w:r>
      <w:r w:rsidR="00D520A8">
        <w:rPr>
          <w:i/>
        </w:rPr>
        <w:t>a</w:t>
      </w:r>
      <w:r w:rsidR="00D520A8" w:rsidRPr="000B4990">
        <w:rPr>
          <w:i/>
        </w:rPr>
        <w:t xml:space="preserve"> </w:t>
      </w:r>
      <w:r w:rsidRPr="000B4990">
        <w:rPr>
          <w:i/>
        </w:rPr>
        <w:t xml:space="preserve">relationship with your audience and engage with </w:t>
      </w:r>
      <w:r w:rsidR="001B7EE8">
        <w:rPr>
          <w:i/>
        </w:rPr>
        <w:t>listeners</w:t>
      </w:r>
      <w:r w:rsidR="00D520A8" w:rsidRPr="000B4990">
        <w:rPr>
          <w:i/>
        </w:rPr>
        <w:t xml:space="preserve"> </w:t>
      </w:r>
      <w:r w:rsidRPr="000B4990">
        <w:rPr>
          <w:i/>
        </w:rPr>
        <w:t xml:space="preserve">directly. </w:t>
      </w:r>
    </w:p>
    <w:p w14:paraId="26BEC0FF" w14:textId="77777777" w:rsidR="005106C7" w:rsidRPr="000B4990" w:rsidRDefault="002F5642" w:rsidP="000B4990">
      <w:pPr>
        <w:pStyle w:val="ListParagraph"/>
        <w:numPr>
          <w:ilvl w:val="0"/>
          <w:numId w:val="18"/>
        </w:numPr>
        <w:rPr>
          <w:i/>
        </w:rPr>
      </w:pPr>
      <w:r w:rsidRPr="000B4990">
        <w:rPr>
          <w:i/>
        </w:rPr>
        <w:t xml:space="preserve">Engaged, loyal audiences are more likely to support </w:t>
      </w:r>
      <w:proofErr w:type="spellStart"/>
      <w:r w:rsidRPr="000B4990">
        <w:rPr>
          <w:i/>
        </w:rPr>
        <w:t>freemium</w:t>
      </w:r>
      <w:proofErr w:type="spellEnd"/>
      <w:r w:rsidRPr="000B4990">
        <w:rPr>
          <w:i/>
        </w:rPr>
        <w:t xml:space="preserve"> models.</w:t>
      </w:r>
    </w:p>
    <w:p w14:paraId="7EFEBD5E" w14:textId="77777777" w:rsidR="005106C7" w:rsidRPr="000B4990" w:rsidRDefault="002F5642" w:rsidP="000B4990">
      <w:pPr>
        <w:pStyle w:val="ListParagraph"/>
        <w:numPr>
          <w:ilvl w:val="0"/>
          <w:numId w:val="18"/>
        </w:numPr>
        <w:rPr>
          <w:i/>
        </w:rPr>
      </w:pPr>
      <w:r w:rsidRPr="000B4990">
        <w:rPr>
          <w:i/>
        </w:rPr>
        <w:t>Podcasts can be used to diversify content, providing another platform for reaching your consumer.</w:t>
      </w:r>
    </w:p>
    <w:p w14:paraId="0DB3AAF9" w14:textId="77777777" w:rsidR="005106C7" w:rsidRPr="000B4990" w:rsidRDefault="002F5642" w:rsidP="000B4990">
      <w:pPr>
        <w:pStyle w:val="ListParagraph"/>
        <w:numPr>
          <w:ilvl w:val="0"/>
          <w:numId w:val="18"/>
        </w:numPr>
        <w:rPr>
          <w:i/>
        </w:rPr>
      </w:pPr>
      <w:r w:rsidRPr="000B4990">
        <w:rPr>
          <w:i/>
        </w:rPr>
        <w:t>Podcasts can add value to online audiences and brands.</w:t>
      </w:r>
    </w:p>
    <w:p w14:paraId="40B2D49E" w14:textId="77777777" w:rsidR="005106C7" w:rsidRPr="000B4990" w:rsidRDefault="002F5642" w:rsidP="000B4990">
      <w:pPr>
        <w:pStyle w:val="ListParagraph"/>
        <w:numPr>
          <w:ilvl w:val="0"/>
          <w:numId w:val="18"/>
        </w:numPr>
        <w:rPr>
          <w:i/>
        </w:rPr>
      </w:pPr>
      <w:r w:rsidRPr="000B4990">
        <w:rPr>
          <w:i/>
        </w:rPr>
        <w:t>Live shows can be used to build audience/host community.</w:t>
      </w:r>
    </w:p>
    <w:p w14:paraId="27939A26" w14:textId="77777777" w:rsidR="005106C7" w:rsidRDefault="005106C7"/>
    <w:p w14:paraId="648D7B18" w14:textId="77777777" w:rsidR="005106C7" w:rsidRDefault="002F5642">
      <w:pPr>
        <w:rPr>
          <w:b/>
        </w:rPr>
      </w:pPr>
      <w:r w:rsidRPr="000B4990">
        <w:rPr>
          <w:b/>
        </w:rPr>
        <w:t>Diverse Revenue Streams</w:t>
      </w:r>
    </w:p>
    <w:p w14:paraId="1C043ABB" w14:textId="77777777" w:rsidR="008506AA" w:rsidRPr="000B4990" w:rsidRDefault="008506AA">
      <w:pPr>
        <w:rPr>
          <w:b/>
        </w:rPr>
      </w:pPr>
    </w:p>
    <w:p w14:paraId="22B83903" w14:textId="330AD70E" w:rsidR="005106C7" w:rsidRPr="000B4990" w:rsidRDefault="002F5642" w:rsidP="000B4990">
      <w:pPr>
        <w:pStyle w:val="ListParagraph"/>
        <w:numPr>
          <w:ilvl w:val="0"/>
          <w:numId w:val="19"/>
        </w:numPr>
        <w:rPr>
          <w:i/>
        </w:rPr>
      </w:pPr>
      <w:r w:rsidRPr="000B4990">
        <w:rPr>
          <w:i/>
        </w:rPr>
        <w:t xml:space="preserve">Podcasts can offer a way to diversify revenue streams, including direct support from audiences and subscription models </w:t>
      </w:r>
      <w:r w:rsidR="008506AA">
        <w:rPr>
          <w:i/>
        </w:rPr>
        <w:t>that offer</w:t>
      </w:r>
      <w:r w:rsidR="008506AA" w:rsidRPr="000B4990">
        <w:rPr>
          <w:i/>
        </w:rPr>
        <w:t xml:space="preserve"> </w:t>
      </w:r>
      <w:r w:rsidRPr="000B4990">
        <w:rPr>
          <w:i/>
        </w:rPr>
        <w:t xml:space="preserve">premium content. </w:t>
      </w:r>
    </w:p>
    <w:p w14:paraId="106FF425" w14:textId="77777777" w:rsidR="005106C7" w:rsidRPr="000B4990" w:rsidRDefault="002F5642" w:rsidP="000B4990">
      <w:pPr>
        <w:pStyle w:val="ListParagraph"/>
        <w:numPr>
          <w:ilvl w:val="0"/>
          <w:numId w:val="19"/>
        </w:numPr>
        <w:rPr>
          <w:i/>
        </w:rPr>
      </w:pPr>
      <w:r w:rsidRPr="000B4990">
        <w:rPr>
          <w:i/>
        </w:rPr>
        <w:t>Branded content could be a viable way of earning advertising revenue beyond CPMs.</w:t>
      </w:r>
    </w:p>
    <w:p w14:paraId="31F5F0EE" w14:textId="77777777" w:rsidR="005106C7" w:rsidRDefault="005106C7"/>
    <w:p w14:paraId="4328AADC" w14:textId="77777777" w:rsidR="005106C7" w:rsidRDefault="002F5642">
      <w:pPr>
        <w:rPr>
          <w:b/>
        </w:rPr>
      </w:pPr>
      <w:r w:rsidRPr="000B4990">
        <w:rPr>
          <w:b/>
        </w:rPr>
        <w:t>Networks</w:t>
      </w:r>
    </w:p>
    <w:p w14:paraId="23151A61" w14:textId="77777777" w:rsidR="008506AA" w:rsidRPr="000B4990" w:rsidRDefault="008506AA">
      <w:pPr>
        <w:rPr>
          <w:b/>
        </w:rPr>
      </w:pPr>
    </w:p>
    <w:p w14:paraId="0A2F8FF1" w14:textId="77777777" w:rsidR="005106C7" w:rsidRPr="000B4990" w:rsidRDefault="002F5642" w:rsidP="000B4990">
      <w:pPr>
        <w:pStyle w:val="ListParagraph"/>
        <w:numPr>
          <w:ilvl w:val="0"/>
          <w:numId w:val="20"/>
        </w:numPr>
        <w:rPr>
          <w:i/>
        </w:rPr>
      </w:pPr>
      <w:r w:rsidRPr="000B4990">
        <w:rPr>
          <w:i/>
        </w:rPr>
        <w:t>Audience growth remains a significant challenge, one which networks can help shows to overcome.</w:t>
      </w:r>
    </w:p>
    <w:p w14:paraId="5DB1D81B" w14:textId="2681F388" w:rsidR="005106C7" w:rsidRPr="000B4990" w:rsidRDefault="002F5642" w:rsidP="000B4990">
      <w:pPr>
        <w:pStyle w:val="ListParagraph"/>
        <w:numPr>
          <w:ilvl w:val="0"/>
          <w:numId w:val="20"/>
        </w:numPr>
        <w:rPr>
          <w:i/>
        </w:rPr>
      </w:pPr>
      <w:r w:rsidRPr="000B4990">
        <w:rPr>
          <w:i/>
        </w:rPr>
        <w:t>If networks are to maintain talent, they must super-serve the</w:t>
      </w:r>
      <w:r w:rsidR="00A07573">
        <w:rPr>
          <w:i/>
        </w:rPr>
        <w:t>ir</w:t>
      </w:r>
      <w:r w:rsidRPr="000B4990">
        <w:rPr>
          <w:i/>
        </w:rPr>
        <w:t xml:space="preserve"> creator</w:t>
      </w:r>
      <w:r w:rsidR="00A07573">
        <w:rPr>
          <w:i/>
        </w:rPr>
        <w:t>s</w:t>
      </w:r>
      <w:r w:rsidRPr="000B4990">
        <w:rPr>
          <w:i/>
        </w:rPr>
        <w:t>.</w:t>
      </w:r>
    </w:p>
    <w:p w14:paraId="0ABC6F8F" w14:textId="77777777" w:rsidR="005106C7" w:rsidRPr="000B4990" w:rsidRDefault="002F5642" w:rsidP="000B4990">
      <w:pPr>
        <w:pStyle w:val="ListParagraph"/>
        <w:numPr>
          <w:ilvl w:val="0"/>
          <w:numId w:val="20"/>
        </w:numPr>
        <w:rPr>
          <w:i/>
        </w:rPr>
      </w:pPr>
      <w:r w:rsidRPr="000B4990">
        <w:rPr>
          <w:i/>
        </w:rPr>
        <w:t>Outlets can tap internal talent as a way of creating new content.</w:t>
      </w:r>
    </w:p>
    <w:p w14:paraId="7A107C10" w14:textId="235AFF32" w:rsidR="005106C7" w:rsidRPr="000B4990" w:rsidRDefault="002F5642" w:rsidP="000B4990">
      <w:pPr>
        <w:pStyle w:val="ListParagraph"/>
        <w:numPr>
          <w:ilvl w:val="0"/>
          <w:numId w:val="20"/>
        </w:numPr>
        <w:rPr>
          <w:i/>
        </w:rPr>
      </w:pPr>
      <w:r w:rsidRPr="000B4990">
        <w:rPr>
          <w:i/>
        </w:rPr>
        <w:t xml:space="preserve">For publishers (particularly big name publishers) interested in producing podcasts, Panoply offers an interesting, low-risk way </w:t>
      </w:r>
      <w:r w:rsidR="00A2365A">
        <w:rPr>
          <w:i/>
        </w:rPr>
        <w:t>to</w:t>
      </w:r>
      <w:r w:rsidR="00A2365A" w:rsidRPr="000B4990">
        <w:rPr>
          <w:i/>
        </w:rPr>
        <w:t xml:space="preserve"> </w:t>
      </w:r>
      <w:r w:rsidRPr="000B4990">
        <w:rPr>
          <w:i/>
        </w:rPr>
        <w:t>enter the space.</w:t>
      </w:r>
    </w:p>
    <w:p w14:paraId="65747E14" w14:textId="77777777" w:rsidR="005106C7" w:rsidRDefault="005106C7"/>
    <w:p w14:paraId="4115A04E" w14:textId="74FCECD7" w:rsidR="005106C7" w:rsidRDefault="00F2626C">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Operating Philosophies</w:t>
      </w:r>
      <w:r>
        <w:rPr>
          <w:b/>
          <w:sz w:val="36"/>
          <w:szCs w:val="36"/>
        </w:rPr>
        <w:t>}</w:t>
      </w:r>
      <w:r w:rsidR="002F5642">
        <w:rPr>
          <w:b/>
          <w:sz w:val="36"/>
          <w:szCs w:val="36"/>
        </w:rPr>
        <w:t xml:space="preserve"> </w:t>
      </w:r>
    </w:p>
    <w:p w14:paraId="75B39E69" w14:textId="77777777" w:rsidR="005106C7" w:rsidRDefault="005106C7"/>
    <w:p w14:paraId="06D10654" w14:textId="6E020AAA" w:rsidR="005106C7" w:rsidRDefault="002F5642">
      <w:r>
        <w:t>Three operating philosophies emerged from the interviews conducted for this research. They are by no means hard and fast categories; indeed, they are general “philosophies” that influence the ways podcasts and podcast networks rais</w:t>
      </w:r>
      <w:r w:rsidR="00985F93">
        <w:t>e</w:t>
      </w:r>
      <w:r>
        <w:t xml:space="preserve"> revenue and prioritiz</w:t>
      </w:r>
      <w:r w:rsidR="00985F93">
        <w:t>e</w:t>
      </w:r>
      <w:r>
        <w:t xml:space="preserve"> revenue streams. As such, one podcast can operate under any or all of the following philosophies.</w:t>
      </w:r>
    </w:p>
    <w:p w14:paraId="1BEC7273" w14:textId="77777777" w:rsidR="005106C7" w:rsidRDefault="005106C7"/>
    <w:p w14:paraId="58EF6684" w14:textId="5F5FFBD0" w:rsidR="005106C7" w:rsidRDefault="00F2626C">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Universal</w:t>
      </w:r>
      <w:r>
        <w:rPr>
          <w:b/>
          <w:sz w:val="28"/>
          <w:szCs w:val="28"/>
        </w:rPr>
        <w:t>---</w:t>
      </w:r>
      <w:r w:rsidR="002F5642">
        <w:rPr>
          <w:b/>
          <w:sz w:val="28"/>
          <w:szCs w:val="28"/>
        </w:rPr>
        <w:t>Reach Every One We Can</w:t>
      </w:r>
      <w:r>
        <w:rPr>
          <w:b/>
          <w:sz w:val="28"/>
          <w:szCs w:val="28"/>
        </w:rPr>
        <w:t>}</w:t>
      </w:r>
    </w:p>
    <w:p w14:paraId="1CA88F3C" w14:textId="77777777" w:rsidR="00F2626C" w:rsidRDefault="00F2626C"/>
    <w:p w14:paraId="09610462" w14:textId="0B7F6BAC" w:rsidR="00C83D52" w:rsidRDefault="002F5642">
      <w:r>
        <w:t xml:space="preserve">“Universal” podcasts and networks closely follow the lessons of public radio: </w:t>
      </w:r>
      <w:r w:rsidR="00C83D52">
        <w:t>R</w:t>
      </w:r>
      <w:r>
        <w:t xml:space="preserve">each as many people as possible. Because this is their mandate, they provide high-quality content for free. This is also why </w:t>
      </w:r>
      <w:r>
        <w:rPr>
          <w:i/>
        </w:rPr>
        <w:t xml:space="preserve">This American Life </w:t>
      </w:r>
      <w:r>
        <w:t xml:space="preserve">has never put a </w:t>
      </w:r>
      <w:proofErr w:type="spellStart"/>
      <w:r>
        <w:t>paywall</w:t>
      </w:r>
      <w:proofErr w:type="spellEnd"/>
      <w:r>
        <w:t xml:space="preserve"> on its content, as Seth Lind explain</w:t>
      </w:r>
      <w:r w:rsidR="00C83D52">
        <w:t>ed</w:t>
      </w:r>
      <w:r>
        <w:t xml:space="preserve">: </w:t>
      </w:r>
    </w:p>
    <w:p w14:paraId="0072ADCF" w14:textId="77777777" w:rsidR="00C83D52" w:rsidRDefault="00C83D52"/>
    <w:p w14:paraId="733CAD64" w14:textId="17C92094" w:rsidR="005106C7" w:rsidRDefault="002F5642" w:rsidP="000B4990">
      <w:pPr>
        <w:ind w:left="720"/>
      </w:pPr>
      <w:r w:rsidRPr="000B4990">
        <w:rPr>
          <w:sz w:val="20"/>
          <w:szCs w:val="20"/>
        </w:rPr>
        <w:t>Some people, when we started doing podcast sponsorships, said</w:t>
      </w:r>
      <w:r w:rsidR="00985F93">
        <w:rPr>
          <w:sz w:val="20"/>
          <w:szCs w:val="20"/>
        </w:rPr>
        <w:t>,</w:t>
      </w:r>
      <w:r w:rsidRPr="000B4990">
        <w:rPr>
          <w:sz w:val="20"/>
          <w:szCs w:val="20"/>
        </w:rPr>
        <w:t xml:space="preserve"> </w:t>
      </w:r>
      <w:r w:rsidR="00C83D52" w:rsidRPr="000B4990">
        <w:rPr>
          <w:sz w:val="20"/>
          <w:szCs w:val="20"/>
        </w:rPr>
        <w:t>“</w:t>
      </w:r>
      <w:r w:rsidRPr="000B4990">
        <w:rPr>
          <w:sz w:val="20"/>
          <w:szCs w:val="20"/>
        </w:rPr>
        <w:t>I would pay to not hear the sponsorship</w:t>
      </w:r>
      <w:r w:rsidR="00C83D52" w:rsidRPr="000B4990">
        <w:rPr>
          <w:sz w:val="20"/>
          <w:szCs w:val="20"/>
        </w:rPr>
        <w:t>”</w:t>
      </w:r>
      <w:r w:rsidRPr="000B4990">
        <w:rPr>
          <w:sz w:val="20"/>
          <w:szCs w:val="20"/>
        </w:rPr>
        <w:t xml:space="preserve"> [...], but we just want people to hear the show. We don’t want to have a </w:t>
      </w:r>
      <w:proofErr w:type="spellStart"/>
      <w:r w:rsidRPr="000B4990">
        <w:rPr>
          <w:sz w:val="20"/>
          <w:szCs w:val="20"/>
        </w:rPr>
        <w:t>paywall</w:t>
      </w:r>
      <w:proofErr w:type="spellEnd"/>
      <w:r w:rsidRPr="000B4990">
        <w:rPr>
          <w:sz w:val="20"/>
          <w:szCs w:val="20"/>
        </w:rPr>
        <w:t xml:space="preserve"> on the actual content because that goes against the idea of having the largest audience possible to hear what we feel are important stories</w:t>
      </w:r>
      <w:proofErr w:type="gramStart"/>
      <w:r w:rsidRPr="000B4990">
        <w:rPr>
          <w:sz w:val="20"/>
          <w:szCs w:val="20"/>
        </w:rPr>
        <w:t>.</w:t>
      </w:r>
      <w:r>
        <w:t>\</w:t>
      </w:r>
      <w:proofErr w:type="gramEnd"/>
      <w:r>
        <w:t>cite{</w:t>
      </w:r>
      <w:proofErr w:type="spellStart"/>
      <w:r>
        <w:t>lind</w:t>
      </w:r>
      <w:proofErr w:type="spellEnd"/>
      <w:r>
        <w:t>}</w:t>
      </w:r>
    </w:p>
    <w:p w14:paraId="79D4D48E" w14:textId="77777777" w:rsidR="005106C7" w:rsidRDefault="005106C7"/>
    <w:p w14:paraId="74EB35E8" w14:textId="6BFB097E" w:rsidR="005106C7" w:rsidRDefault="002F5642">
      <w:r>
        <w:t xml:space="preserve">While universal podcasts often use a blend of revenue streams (such as direct support and foundation grants), they rely quite heavily on both baked-in and dynamic advertising. </w:t>
      </w:r>
      <w:r w:rsidR="007E5488">
        <w:t xml:space="preserve">Summing up this philosophy, </w:t>
      </w:r>
      <w:r>
        <w:t xml:space="preserve">van Mosel </w:t>
      </w:r>
      <w:r w:rsidR="007E5488">
        <w:t>said,</w:t>
      </w:r>
      <w:r>
        <w:t xml:space="preserve"> </w:t>
      </w:r>
      <w:r>
        <w:rPr>
          <w:i/>
          <w:sz w:val="24"/>
          <w:szCs w:val="24"/>
        </w:rPr>
        <w:t>“</w:t>
      </w:r>
      <w:r>
        <w:t>We’re platform agnostic</w:t>
      </w:r>
      <w:r w:rsidR="007E5488">
        <w:t>.</w:t>
      </w:r>
      <w:r>
        <w:t xml:space="preserve"> </w:t>
      </w:r>
      <w:r w:rsidR="007E5488">
        <w:t>W</w:t>
      </w:r>
      <w:r>
        <w:t>e’ll send our content everywhere. We want as many people to be touched by our content as possible, because our ads travel through wherever it goes. It works for us</w:t>
      </w:r>
      <w:r w:rsidR="007E5488">
        <w:t>-</w:t>
      </w:r>
      <w:r>
        <w:t>--more adoption, more exposure, more opportunity.”\</w:t>
      </w:r>
      <w:proofErr w:type="gramStart"/>
      <w:r>
        <w:t>cite</w:t>
      </w:r>
      <w:proofErr w:type="gramEnd"/>
      <w:r>
        <w:t>{</w:t>
      </w:r>
      <w:proofErr w:type="spellStart"/>
      <w:r>
        <w:t>mosel</w:t>
      </w:r>
      <w:proofErr w:type="spellEnd"/>
      <w:r>
        <w:t>}</w:t>
      </w:r>
    </w:p>
    <w:p w14:paraId="7E7FFBE4" w14:textId="77777777" w:rsidR="005106C7" w:rsidRDefault="005106C7"/>
    <w:p w14:paraId="0EEF485A" w14:textId="77777777" w:rsidR="005106C7" w:rsidRDefault="002F5642">
      <w:r>
        <w:rPr>
          <w:i/>
        </w:rPr>
        <w:t xml:space="preserve">Examples include: </w:t>
      </w:r>
      <w:r w:rsidRPr="00985F93">
        <w:rPr>
          <w:i/>
        </w:rPr>
        <w:t>This American Life</w:t>
      </w:r>
      <w:r>
        <w:rPr>
          <w:i/>
        </w:rPr>
        <w:t>, New York Public Radio</w:t>
      </w:r>
      <w:r w:rsidRPr="000B4990">
        <w:t>, Intelligence Squared</w:t>
      </w:r>
    </w:p>
    <w:p w14:paraId="0CB7552D" w14:textId="77777777" w:rsidR="005106C7" w:rsidRDefault="005106C7"/>
    <w:p w14:paraId="704B66D4" w14:textId="49AC099C" w:rsidR="005106C7" w:rsidRDefault="007E5488">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Premium</w:t>
      </w:r>
      <w:r>
        <w:rPr>
          <w:b/>
          <w:sz w:val="28"/>
          <w:szCs w:val="28"/>
        </w:rPr>
        <w:t>-</w:t>
      </w:r>
      <w:r w:rsidR="002F5642">
        <w:rPr>
          <w:b/>
          <w:sz w:val="28"/>
          <w:szCs w:val="28"/>
        </w:rPr>
        <w:t xml:space="preserve">--Create Relationship/Engage </w:t>
      </w:r>
      <w:r>
        <w:rPr>
          <w:b/>
          <w:sz w:val="28"/>
          <w:szCs w:val="28"/>
        </w:rPr>
        <w:t>W</w:t>
      </w:r>
      <w:r w:rsidR="002F5642">
        <w:rPr>
          <w:b/>
          <w:sz w:val="28"/>
          <w:szCs w:val="28"/>
        </w:rPr>
        <w:t>ith Audience</w:t>
      </w:r>
      <w:r>
        <w:rPr>
          <w:b/>
          <w:sz w:val="28"/>
          <w:szCs w:val="28"/>
        </w:rPr>
        <w:t>}</w:t>
      </w:r>
    </w:p>
    <w:p w14:paraId="04265C51" w14:textId="77777777" w:rsidR="007E5488" w:rsidRDefault="007E5488"/>
    <w:p w14:paraId="17B4B7CC" w14:textId="77777777" w:rsidR="005106C7" w:rsidRDefault="002F5642">
      <w:r>
        <w:t xml:space="preserve">These podcasts and networks seek to cultivate relationships with their audiences and create more “premium” experiences. While podcasts may be freely accessible in order to grow listenership, listeners are encouraged to support the content makers via direct donations or a subscription model. </w:t>
      </w:r>
    </w:p>
    <w:p w14:paraId="0AFBCC6D" w14:textId="77777777" w:rsidR="005106C7" w:rsidRDefault="005106C7"/>
    <w:p w14:paraId="78DE37BA" w14:textId="6827FE13" w:rsidR="005106C7" w:rsidRDefault="002F5642">
      <w:r>
        <w:t>Panoply’s Andy Bowers note</w:t>
      </w:r>
      <w:r w:rsidR="007E5488">
        <w:t>d</w:t>
      </w:r>
      <w:r>
        <w:t xml:space="preserve"> that, in his experience, podcast listeners are among the most likely to convert into subscribers. Subscribers are given preferential treatment in terms of content, merchandise, access to events, etc. “The majority of people who join [Slate Plus] are podcast listeners. They get VIP tickets to live shows and come to meet the hosts. They’re their hardcore fans</w:t>
      </w:r>
      <w:r w:rsidR="007E5488">
        <w:t>,</w:t>
      </w:r>
      <w:r>
        <w:t>”</w:t>
      </w:r>
      <w:r w:rsidR="007E5488">
        <w:t xml:space="preserve"> he said</w:t>
      </w:r>
      <w:proofErr w:type="gramStart"/>
      <w:r w:rsidR="007E5488">
        <w:t>.</w:t>
      </w:r>
      <w:r>
        <w:t>\</w:t>
      </w:r>
      <w:proofErr w:type="gramEnd"/>
      <w:r>
        <w:t xml:space="preserve">cite{bowers} </w:t>
      </w:r>
    </w:p>
    <w:p w14:paraId="000CDB60" w14:textId="77777777" w:rsidR="005106C7" w:rsidRDefault="005106C7"/>
    <w:p w14:paraId="0848AEA5" w14:textId="77777777" w:rsidR="005106C7" w:rsidRDefault="002F5642">
      <w:r>
        <w:t xml:space="preserve">Moreover, because the audience relationship with the host is so pivotal to this content, high-touch, host-read native ads (such as those heard in shows like </w:t>
      </w:r>
      <w:r w:rsidRPr="000B4990">
        <w:rPr>
          <w:i/>
        </w:rPr>
        <w:t>Slate Money</w:t>
      </w:r>
      <w:r>
        <w:t xml:space="preserve"> or </w:t>
      </w:r>
      <w:r w:rsidRPr="000B4990">
        <w:rPr>
          <w:i/>
        </w:rPr>
        <w:t xml:space="preserve">WTF with Marc </w:t>
      </w:r>
      <w:proofErr w:type="spellStart"/>
      <w:r w:rsidRPr="000B4990">
        <w:rPr>
          <w:i/>
        </w:rPr>
        <w:t>Maron</w:t>
      </w:r>
      <w:proofErr w:type="spellEnd"/>
      <w:r>
        <w:t xml:space="preserve">) are more common in this model. </w:t>
      </w:r>
    </w:p>
    <w:p w14:paraId="6760AF54" w14:textId="77777777" w:rsidR="005106C7" w:rsidRDefault="005106C7"/>
    <w:p w14:paraId="03332AA4" w14:textId="6E081E73" w:rsidR="005106C7" w:rsidRDefault="002F5642">
      <w:r>
        <w:t xml:space="preserve">Podcasts that operate under this philosophy, but without subscriptions (perhaps because they also operate under a universal philosophy), rely heavily on live events and </w:t>
      </w:r>
      <w:proofErr w:type="spellStart"/>
      <w:r>
        <w:t>crowdfunding</w:t>
      </w:r>
      <w:proofErr w:type="spellEnd"/>
      <w:r>
        <w:t xml:space="preserve"> campaigns to galvanize listeners and foster a sense of community. The creator of </w:t>
      </w:r>
      <w:r w:rsidRPr="000B4990">
        <w:rPr>
          <w:i/>
        </w:rPr>
        <w:t>Lore</w:t>
      </w:r>
      <w:r>
        <w:t xml:space="preserve">, a successful independent podcast (profiled </w:t>
      </w:r>
      <w:hyperlink r:id="rId88">
        <w:r>
          <w:rPr>
            <w:color w:val="1155CC"/>
            <w:u w:val="single"/>
          </w:rPr>
          <w:t>here</w:t>
        </w:r>
      </w:hyperlink>
      <w:r>
        <w:t xml:space="preserve">), delivers handcrafted transcripts to listeners who regularly contribute to the show via </w:t>
      </w:r>
      <w:proofErr w:type="spellStart"/>
      <w:r>
        <w:t>Patreon</w:t>
      </w:r>
      <w:proofErr w:type="spellEnd"/>
      <w:proofErr w:type="gramStart"/>
      <w:r>
        <w:t>.\</w:t>
      </w:r>
      <w:proofErr w:type="gramEnd"/>
      <w:r>
        <w:t>cite{lore} PRX CEO Jake Shapiro note</w:t>
      </w:r>
      <w:r w:rsidR="00D35058">
        <w:t>d</w:t>
      </w:r>
      <w:r>
        <w:t xml:space="preserve"> that all </w:t>
      </w:r>
      <w:r w:rsidR="00830122">
        <w:t xml:space="preserve">of its </w:t>
      </w:r>
      <w:r>
        <w:t xml:space="preserve">live events, merchandising, and </w:t>
      </w:r>
      <w:proofErr w:type="spellStart"/>
      <w:r w:rsidR="00E26DF0">
        <w:t>Kickstarter</w:t>
      </w:r>
      <w:proofErr w:type="spellEnd"/>
      <w:r w:rsidR="00E26DF0">
        <w:t xml:space="preserve"> </w:t>
      </w:r>
      <w:r>
        <w:t>campaigns have been supported by “true</w:t>
      </w:r>
      <w:r w:rsidR="00D35058">
        <w:t>,</w:t>
      </w:r>
      <w:r>
        <w:t>” “passionate” fans whom PRX hopes will become long-term contributors.\cite{</w:t>
      </w:r>
      <w:proofErr w:type="spellStart"/>
      <w:r>
        <w:t>shapiro</w:t>
      </w:r>
      <w:proofErr w:type="spellEnd"/>
      <w:r>
        <w:t xml:space="preserve">} </w:t>
      </w:r>
      <w:proofErr w:type="spellStart"/>
      <w:r>
        <w:t>Audible’s</w:t>
      </w:r>
      <w:proofErr w:type="spellEnd"/>
      <w:r>
        <w:t xml:space="preserve"> </w:t>
      </w:r>
      <w:r w:rsidR="00D35058">
        <w:t>e</w:t>
      </w:r>
      <w:r>
        <w:t xml:space="preserve">xecutive </w:t>
      </w:r>
      <w:r w:rsidR="00D35058">
        <w:t>p</w:t>
      </w:r>
      <w:r>
        <w:t xml:space="preserve">roducer of original content, Jim </w:t>
      </w:r>
      <w:proofErr w:type="spellStart"/>
      <w:r>
        <w:t>Colgan</w:t>
      </w:r>
      <w:proofErr w:type="spellEnd"/>
      <w:r>
        <w:t>, sees merit in the strategy, which is about “converting loyalty and relationships into monetary form. That makes it sustainable, if you’re able to turn that into a pledge to keep you going.”{</w:t>
      </w:r>
      <w:proofErr w:type="spellStart"/>
      <w:proofErr w:type="gramStart"/>
      <w:r>
        <w:t>colgan</w:t>
      </w:r>
      <w:proofErr w:type="spellEnd"/>
      <w:proofErr w:type="gramEnd"/>
      <w:r>
        <w:t>}</w:t>
      </w:r>
    </w:p>
    <w:p w14:paraId="5CF77FE9" w14:textId="77777777" w:rsidR="005106C7" w:rsidRDefault="005106C7"/>
    <w:p w14:paraId="1DF2FF8A" w14:textId="77777777" w:rsidR="005106C7" w:rsidRDefault="002F5642">
      <w:r>
        <w:rPr>
          <w:i/>
        </w:rPr>
        <w:t xml:space="preserve">Examples include: Gimlet Media, </w:t>
      </w:r>
      <w:proofErr w:type="spellStart"/>
      <w:r>
        <w:rPr>
          <w:i/>
        </w:rPr>
        <w:t>Earwolf</w:t>
      </w:r>
      <w:proofErr w:type="spellEnd"/>
      <w:r>
        <w:rPr>
          <w:i/>
        </w:rPr>
        <w:t xml:space="preserve"> (Howl), Slate (Slate Plus), </w:t>
      </w:r>
      <w:r w:rsidRPr="00532750">
        <w:rPr>
          <w:i/>
        </w:rPr>
        <w:t>99% Invisible</w:t>
      </w:r>
    </w:p>
    <w:p w14:paraId="0E421F36" w14:textId="77777777" w:rsidR="005106C7" w:rsidRDefault="005106C7"/>
    <w:p w14:paraId="19B41870" w14:textId="32031F25" w:rsidR="005106C7" w:rsidRDefault="002C52D1">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Value Added</w:t>
      </w:r>
      <w:r>
        <w:rPr>
          <w:b/>
          <w:sz w:val="28"/>
          <w:szCs w:val="28"/>
        </w:rPr>
        <w:t>-</w:t>
      </w:r>
      <w:r w:rsidR="002F5642">
        <w:rPr>
          <w:b/>
          <w:sz w:val="28"/>
          <w:szCs w:val="28"/>
        </w:rPr>
        <w:t>--Diversify Content/Brand</w:t>
      </w:r>
      <w:r>
        <w:rPr>
          <w:b/>
          <w:sz w:val="28"/>
          <w:szCs w:val="28"/>
        </w:rPr>
        <w:t>}</w:t>
      </w:r>
    </w:p>
    <w:p w14:paraId="12AE616C" w14:textId="77777777" w:rsidR="00913AAC" w:rsidRDefault="00913AAC"/>
    <w:p w14:paraId="2D1A2E8C" w14:textId="3CCE9D1E" w:rsidR="005106C7" w:rsidRDefault="002F5642">
      <w:r>
        <w:t>In this model, podcasts are seen as a way of adding value to both the consumer</w:t>
      </w:r>
      <w:r w:rsidR="00913AAC">
        <w:t xml:space="preserve"> </w:t>
      </w:r>
      <w:r>
        <w:t>base and the network’s brand. Consumers get the privilege of quality audio content for free. The network gets to align itself with a quality show or host (who has cultivated a positive association for the brand)</w:t>
      </w:r>
      <w:r w:rsidR="00913AAC">
        <w:t>,</w:t>
      </w:r>
      <w:r>
        <w:t xml:space="preserve"> as well as experiment with another means of publishing content. For example, Audible, known for its audiobooks, is currently building up an arsenal of high-quality, original content in order to “enhance” its offerings for its subscribers</w:t>
      </w:r>
      <w:proofErr w:type="gramStart"/>
      <w:r>
        <w:t>.\</w:t>
      </w:r>
      <w:proofErr w:type="gramEnd"/>
      <w:r>
        <w:t>cite{</w:t>
      </w:r>
      <w:proofErr w:type="spellStart"/>
      <w:r>
        <w:t>nuzum</w:t>
      </w:r>
      <w:proofErr w:type="spellEnd"/>
      <w:r>
        <w:t xml:space="preserve">} </w:t>
      </w:r>
    </w:p>
    <w:p w14:paraId="60786AA1" w14:textId="77777777" w:rsidR="005106C7" w:rsidRDefault="005106C7"/>
    <w:p w14:paraId="669B289E" w14:textId="219C16CC" w:rsidR="00913AAC" w:rsidRDefault="002F5642">
      <w:r>
        <w:t>In this model, revenue generation is less central (and the benefits more intangible). This is exactly why, Jenna Weiss-Berman explain</w:t>
      </w:r>
      <w:r w:rsidR="00913AAC">
        <w:t>ed</w:t>
      </w:r>
      <w:r>
        <w:t xml:space="preserve">, </w:t>
      </w:r>
      <w:proofErr w:type="spellStart"/>
      <w:r>
        <w:t>Buzz</w:t>
      </w:r>
      <w:r w:rsidR="00913AAC">
        <w:t>F</w:t>
      </w:r>
      <w:r>
        <w:t>eed</w:t>
      </w:r>
      <w:proofErr w:type="spellEnd"/>
      <w:r>
        <w:t xml:space="preserve"> podcasts have been exempt from the company mandate of </w:t>
      </w:r>
      <w:proofErr w:type="spellStart"/>
      <w:r>
        <w:t>virality</w:t>
      </w:r>
      <w:proofErr w:type="spellEnd"/>
      <w:r>
        <w:t xml:space="preserve">: </w:t>
      </w:r>
    </w:p>
    <w:p w14:paraId="580FE536" w14:textId="77777777" w:rsidR="00913AAC" w:rsidRDefault="00913AAC"/>
    <w:p w14:paraId="069F7E0E" w14:textId="3CEC5376" w:rsidR="005106C7" w:rsidRDefault="002F5642" w:rsidP="000B4990">
      <w:pPr>
        <w:ind w:left="720"/>
      </w:pPr>
      <w:r>
        <w:t xml:space="preserve">We’re not trying to get </w:t>
      </w:r>
      <w:r w:rsidR="00913AAC">
        <w:t xml:space="preserve">10 </w:t>
      </w:r>
      <w:r>
        <w:t xml:space="preserve">million listens. We have things on the site that easily get </w:t>
      </w:r>
      <w:r w:rsidR="00913AAC">
        <w:t xml:space="preserve">10 </w:t>
      </w:r>
      <w:r>
        <w:t xml:space="preserve">million hits. We’re trying to do something that shows that </w:t>
      </w:r>
      <w:proofErr w:type="spellStart"/>
      <w:r>
        <w:t>Buzz</w:t>
      </w:r>
      <w:r w:rsidR="00913AAC">
        <w:t>F</w:t>
      </w:r>
      <w:r>
        <w:t>eed</w:t>
      </w:r>
      <w:proofErr w:type="spellEnd"/>
      <w:r>
        <w:t xml:space="preserve"> has many different </w:t>
      </w:r>
      <w:r>
        <w:lastRenderedPageBreak/>
        <w:t xml:space="preserve">sides. We’re trying to dive deeper [...] That’s what </w:t>
      </w:r>
      <w:proofErr w:type="spellStart"/>
      <w:r>
        <w:t>Buzz</w:t>
      </w:r>
      <w:r w:rsidR="00913AAC">
        <w:t>F</w:t>
      </w:r>
      <w:r>
        <w:t>eed</w:t>
      </w:r>
      <w:proofErr w:type="spellEnd"/>
      <w:r>
        <w:t xml:space="preserve"> is great at</w:t>
      </w:r>
      <w:r w:rsidR="00913AAC">
        <w:t>-</w:t>
      </w:r>
      <w:r>
        <w:t>--the things that make a bunch of money can support the things that make less money</w:t>
      </w:r>
      <w:proofErr w:type="gramStart"/>
      <w:r>
        <w:t>.\</w:t>
      </w:r>
      <w:proofErr w:type="gramEnd"/>
      <w:r>
        <w:t>cite{</w:t>
      </w:r>
      <w:proofErr w:type="spellStart"/>
      <w:r>
        <w:t>wb</w:t>
      </w:r>
      <w:proofErr w:type="spellEnd"/>
      <w:r>
        <w:t>}</w:t>
      </w:r>
    </w:p>
    <w:p w14:paraId="2FB39137" w14:textId="77777777" w:rsidR="005106C7" w:rsidRDefault="005106C7"/>
    <w:p w14:paraId="16D6B251" w14:textId="514AA285" w:rsidR="005106C7" w:rsidRDefault="002F5642">
      <w:r>
        <w:rPr>
          <w:i/>
        </w:rPr>
        <w:t xml:space="preserve">Examples include: </w:t>
      </w:r>
      <w:proofErr w:type="spellStart"/>
      <w:r>
        <w:rPr>
          <w:i/>
        </w:rPr>
        <w:t>Buzz</w:t>
      </w:r>
      <w:r w:rsidR="00913AAC">
        <w:rPr>
          <w:i/>
        </w:rPr>
        <w:t>F</w:t>
      </w:r>
      <w:r>
        <w:rPr>
          <w:i/>
        </w:rPr>
        <w:t>eed</w:t>
      </w:r>
      <w:proofErr w:type="spellEnd"/>
      <w:r>
        <w:rPr>
          <w:i/>
        </w:rPr>
        <w:t>, Audible, Panoply (podcasts add value to publishing partners).</w:t>
      </w:r>
    </w:p>
    <w:p w14:paraId="45837DE8" w14:textId="77777777" w:rsidR="005106C7" w:rsidRDefault="005106C7"/>
    <w:p w14:paraId="6081F4C3" w14:textId="1DD3563C" w:rsidR="005106C7" w:rsidRDefault="00913AAC">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Key Unresolved Issues</w:t>
      </w:r>
      <w:r>
        <w:rPr>
          <w:b/>
          <w:sz w:val="36"/>
          <w:szCs w:val="36"/>
        </w:rPr>
        <w:t>}</w:t>
      </w:r>
    </w:p>
    <w:p w14:paraId="7497C19E" w14:textId="77777777" w:rsidR="005106C7" w:rsidRDefault="005106C7"/>
    <w:p w14:paraId="7CEBAFFF" w14:textId="535300D6" w:rsidR="005106C7" w:rsidRDefault="00913AAC">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Reliance on </w:t>
      </w:r>
      <w:r>
        <w:rPr>
          <w:b/>
          <w:sz w:val="28"/>
          <w:szCs w:val="28"/>
        </w:rPr>
        <w:t>P</w:t>
      </w:r>
      <w:r w:rsidR="002F5642">
        <w:rPr>
          <w:b/>
          <w:sz w:val="28"/>
          <w:szCs w:val="28"/>
        </w:rPr>
        <w:t xml:space="preserve">latforms </w:t>
      </w:r>
      <w:r>
        <w:rPr>
          <w:b/>
          <w:sz w:val="28"/>
          <w:szCs w:val="28"/>
        </w:rPr>
        <w:t>Versu</w:t>
      </w:r>
      <w:r w:rsidR="002F5642">
        <w:rPr>
          <w:b/>
          <w:sz w:val="28"/>
          <w:szCs w:val="28"/>
        </w:rPr>
        <w:t xml:space="preserve">s </w:t>
      </w:r>
      <w:r>
        <w:rPr>
          <w:b/>
          <w:sz w:val="28"/>
          <w:szCs w:val="28"/>
        </w:rPr>
        <w:t>P</w:t>
      </w:r>
      <w:r w:rsidR="002F5642">
        <w:rPr>
          <w:b/>
          <w:sz w:val="28"/>
          <w:szCs w:val="28"/>
        </w:rPr>
        <w:t>romise of “</w:t>
      </w:r>
      <w:r>
        <w:rPr>
          <w:b/>
          <w:sz w:val="28"/>
          <w:szCs w:val="28"/>
        </w:rPr>
        <w:t>A</w:t>
      </w:r>
      <w:r w:rsidR="002F5642">
        <w:rPr>
          <w:b/>
          <w:sz w:val="28"/>
          <w:szCs w:val="28"/>
        </w:rPr>
        <w:t xml:space="preserve">udience </w:t>
      </w:r>
      <w:r>
        <w:rPr>
          <w:b/>
          <w:sz w:val="28"/>
          <w:szCs w:val="28"/>
        </w:rPr>
        <w:t>C</w:t>
      </w:r>
      <w:r w:rsidR="002F5642">
        <w:rPr>
          <w:b/>
          <w:sz w:val="28"/>
          <w:szCs w:val="28"/>
        </w:rPr>
        <w:t>ontrol”</w:t>
      </w:r>
      <w:r>
        <w:rPr>
          <w:b/>
          <w:sz w:val="28"/>
          <w:szCs w:val="28"/>
        </w:rPr>
        <w:t>}</w:t>
      </w:r>
      <w:r w:rsidR="002F5642">
        <w:rPr>
          <w:b/>
          <w:sz w:val="28"/>
          <w:szCs w:val="28"/>
        </w:rPr>
        <w:t xml:space="preserve"> </w:t>
      </w:r>
    </w:p>
    <w:p w14:paraId="41C89877" w14:textId="77777777" w:rsidR="00913AAC" w:rsidRDefault="00913AAC"/>
    <w:p w14:paraId="78CBD586" w14:textId="5C38F9FE" w:rsidR="005106C7" w:rsidRDefault="002F5642">
      <w:r>
        <w:t xml:space="preserve">As the case studies illuminate, a major reason why media outlets and individual producers have been drawn to podcasting is the ability to engage directly and “own” a relationship with an audience. However, how direct is this relationship really? </w:t>
      </w:r>
    </w:p>
    <w:p w14:paraId="3ECB7AAE" w14:textId="77777777" w:rsidR="005106C7" w:rsidRDefault="005106C7"/>
    <w:p w14:paraId="1F2E2893" w14:textId="6E5135CA" w:rsidR="005106C7" w:rsidRDefault="002F5642">
      <w:r>
        <w:t>Much as online publishers are at the mercy of Facebook’s algorithm, so too are podcasters at the mercy of iTunes. The whole advantage of the platform</w:t>
      </w:r>
      <w:r w:rsidR="004D0330">
        <w:t>-</w:t>
      </w:r>
      <w:r>
        <w:t>--its access to huge audiences</w:t>
      </w:r>
      <w:r w:rsidR="004D0330">
        <w:t>-</w:t>
      </w:r>
      <w:r>
        <w:t xml:space="preserve">--is compromised by the simple fact that the audience “belongs” to iTunes (or </w:t>
      </w:r>
      <w:proofErr w:type="spellStart"/>
      <w:r>
        <w:t>Stitcher</w:t>
      </w:r>
      <w:proofErr w:type="spellEnd"/>
      <w:r>
        <w:t xml:space="preserve"> or Overcast)</w:t>
      </w:r>
      <w:r w:rsidR="004D0330">
        <w:t>.</w:t>
      </w:r>
      <w:r>
        <w:t xml:space="preserve"> </w:t>
      </w:r>
      <w:r w:rsidR="004D0330">
        <w:t>P</w:t>
      </w:r>
      <w:r>
        <w:t>odcasters cannot be certain who their listeners are.</w:t>
      </w:r>
    </w:p>
    <w:p w14:paraId="48D74E31" w14:textId="77777777" w:rsidR="005106C7" w:rsidRDefault="005106C7"/>
    <w:p w14:paraId="259FF15C" w14:textId="7F7382E6" w:rsidR="004D0330" w:rsidRDefault="002F5642">
      <w:r>
        <w:t>Sarah van Mosel explain</w:t>
      </w:r>
      <w:r w:rsidR="004D0330">
        <w:t>ed</w:t>
      </w:r>
      <w:r>
        <w:t xml:space="preserve"> the situation eloquently: </w:t>
      </w:r>
    </w:p>
    <w:p w14:paraId="547A82E7" w14:textId="77777777" w:rsidR="004D0330" w:rsidRDefault="004D0330"/>
    <w:p w14:paraId="06DF8FE3" w14:textId="43B869AC" w:rsidR="005106C7" w:rsidRDefault="002F5642" w:rsidP="000B4990">
      <w:pPr>
        <w:ind w:left="720"/>
      </w:pPr>
      <w:r>
        <w:t>What we’re giving up is knowing who [our audience is] and what they’re doing because they have to go through a gatekeeper</w:t>
      </w:r>
      <w:r w:rsidR="004D0330">
        <w:t>-</w:t>
      </w:r>
      <w:r>
        <w:t xml:space="preserve">--it could be the podcast app, </w:t>
      </w:r>
      <w:proofErr w:type="spellStart"/>
      <w:r w:rsidR="00DD563D">
        <w:t>Stitcher</w:t>
      </w:r>
      <w:proofErr w:type="spellEnd"/>
      <w:r>
        <w:t>,</w:t>
      </w:r>
      <w:r w:rsidR="006B216A">
        <w:t xml:space="preserve"> or</w:t>
      </w:r>
      <w:r>
        <w:t xml:space="preserve"> </w:t>
      </w:r>
      <w:r w:rsidR="00DD563D">
        <w:t>Overcast</w:t>
      </w:r>
      <w:r>
        <w:t>. That’s the challenge we face as a producer/distributor of content. We can’t close the loop on whether someone’s pushed play or not pushed play</w:t>
      </w:r>
      <w:proofErr w:type="gramStart"/>
      <w:r>
        <w:t>.\</w:t>
      </w:r>
      <w:proofErr w:type="gramEnd"/>
      <w:r>
        <w:t>cite{</w:t>
      </w:r>
      <w:proofErr w:type="spellStart"/>
      <w:r>
        <w:t>mosel</w:t>
      </w:r>
      <w:proofErr w:type="spellEnd"/>
      <w:r>
        <w:t>}</w:t>
      </w:r>
    </w:p>
    <w:p w14:paraId="499FA206" w14:textId="77777777" w:rsidR="005106C7" w:rsidRDefault="005106C7"/>
    <w:p w14:paraId="0C17A09E" w14:textId="38CCB546" w:rsidR="005106C7" w:rsidRDefault="002F5642">
      <w:proofErr w:type="spellStart"/>
      <w:r>
        <w:t>Clea</w:t>
      </w:r>
      <w:proofErr w:type="spellEnd"/>
      <w:r>
        <w:t xml:space="preserve"> Conner Chang, </w:t>
      </w:r>
      <w:r w:rsidR="004D0330">
        <w:t>d</w:t>
      </w:r>
      <w:r>
        <w:t xml:space="preserve">irector of </w:t>
      </w:r>
      <w:r w:rsidR="004D0330">
        <w:t>m</w:t>
      </w:r>
      <w:r>
        <w:t xml:space="preserve">arketing for </w:t>
      </w:r>
      <w:r>
        <w:rPr>
          <w:i/>
        </w:rPr>
        <w:t>Intelligence Squared</w:t>
      </w:r>
      <w:r>
        <w:t xml:space="preserve">, a show that is published on YouTube as well as on iTunes, sees this as a serious limitation of the medium, especially for its monetization: “I mean, marketing 101: </w:t>
      </w:r>
      <w:r w:rsidR="00517866">
        <w:t>Y</w:t>
      </w:r>
      <w:r>
        <w:t>ou’re only as good as your list. When you’re at the mercy of another organization, you’re many steps removed from knowing who your listener is.”\</w:t>
      </w:r>
      <w:proofErr w:type="gramStart"/>
      <w:r>
        <w:t>cite</w:t>
      </w:r>
      <w:proofErr w:type="gramEnd"/>
      <w:r>
        <w:t>{</w:t>
      </w:r>
      <w:proofErr w:type="spellStart"/>
      <w:r>
        <w:t>chang</w:t>
      </w:r>
      <w:proofErr w:type="spellEnd"/>
      <w:r>
        <w:t>}</w:t>
      </w:r>
    </w:p>
    <w:p w14:paraId="0179781D" w14:textId="77777777" w:rsidR="005106C7" w:rsidRDefault="005106C7"/>
    <w:p w14:paraId="2C01922E" w14:textId="2A3E3E85" w:rsidR="005106C7" w:rsidRDefault="002F5642">
      <w:r>
        <w:t xml:space="preserve">As much as podcasters attempt to circumvent this fate by creating their own apps (as has </w:t>
      </w:r>
      <w:r>
        <w:rPr>
          <w:i/>
        </w:rPr>
        <w:t>Intelligence Squared</w:t>
      </w:r>
      <w:r>
        <w:t xml:space="preserve">), or using metrics-focused players from </w:t>
      </w:r>
      <w:proofErr w:type="spellStart"/>
      <w:r>
        <w:t>Sound</w:t>
      </w:r>
      <w:r w:rsidR="004D0330">
        <w:t>C</w:t>
      </w:r>
      <w:r>
        <w:t>loud</w:t>
      </w:r>
      <w:proofErr w:type="spellEnd"/>
      <w:r>
        <w:t xml:space="preserve"> or </w:t>
      </w:r>
      <w:proofErr w:type="spellStart"/>
      <w:r>
        <w:t>Acast</w:t>
      </w:r>
      <w:proofErr w:type="spellEnd"/>
      <w:r>
        <w:t xml:space="preserve"> (whose socially rich player can be embedded</w:t>
      </w:r>
      <w:r w:rsidR="004D0330">
        <w:t xml:space="preserve"> to</w:t>
      </w:r>
      <w:r>
        <w:t xml:space="preserve"> keep listeners within an outlet’s own ecosystem), the fact remains that iTunes is </w:t>
      </w:r>
      <w:r>
        <w:rPr>
          <w:i/>
        </w:rPr>
        <w:t xml:space="preserve">the </w:t>
      </w:r>
      <w:r>
        <w:t>major way podcast listeners access audio content</w:t>
      </w:r>
      <w:proofErr w:type="gramStart"/>
      <w:r>
        <w:t>.\</w:t>
      </w:r>
      <w:proofErr w:type="gramEnd"/>
      <w:r>
        <w:t>cite{</w:t>
      </w:r>
      <w:proofErr w:type="spellStart"/>
      <w:r>
        <w:t>digiday</w:t>
      </w:r>
      <w:proofErr w:type="spellEnd"/>
      <w:r>
        <w:t>} Only Audible, which will produce audio accessible exclusively on its own platform, is exempt from this Catch</w:t>
      </w:r>
      <w:r w:rsidR="004D0330">
        <w:t>-</w:t>
      </w:r>
      <w:r>
        <w:t>22. However, for podcasts that seek to reach large</w:t>
      </w:r>
      <w:r w:rsidR="004D0330">
        <w:t>,</w:t>
      </w:r>
      <w:r>
        <w:t xml:space="preserve"> mainstream audiences and earn advertising revenue from audience impressions, iTunes remains the most important platform for distribution. </w:t>
      </w:r>
    </w:p>
    <w:p w14:paraId="5351B78B" w14:textId="77777777" w:rsidR="005106C7" w:rsidRDefault="002F5642">
      <w:r>
        <w:t xml:space="preserve"> </w:t>
      </w:r>
    </w:p>
    <w:p w14:paraId="00FB23C2" w14:textId="0BD55B08" w:rsidR="005106C7" w:rsidRDefault="004D0330">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The </w:t>
      </w:r>
      <w:r>
        <w:rPr>
          <w:b/>
          <w:sz w:val="28"/>
          <w:szCs w:val="28"/>
        </w:rPr>
        <w:t>E</w:t>
      </w:r>
      <w:r w:rsidR="002F5642">
        <w:rPr>
          <w:b/>
          <w:sz w:val="28"/>
          <w:szCs w:val="28"/>
        </w:rPr>
        <w:t xml:space="preserve">thics of </w:t>
      </w:r>
      <w:r>
        <w:rPr>
          <w:b/>
          <w:sz w:val="28"/>
          <w:szCs w:val="28"/>
        </w:rPr>
        <w:t>P</w:t>
      </w:r>
      <w:r w:rsidR="002F5642">
        <w:rPr>
          <w:b/>
          <w:sz w:val="28"/>
          <w:szCs w:val="28"/>
        </w:rPr>
        <w:t xml:space="preserve">odcasting </w:t>
      </w:r>
      <w:r>
        <w:rPr>
          <w:b/>
          <w:sz w:val="28"/>
          <w:szCs w:val="28"/>
        </w:rPr>
        <w:t>A</w:t>
      </w:r>
      <w:r w:rsidR="002F5642">
        <w:rPr>
          <w:b/>
          <w:sz w:val="28"/>
          <w:szCs w:val="28"/>
        </w:rPr>
        <w:t>dvertising</w:t>
      </w:r>
      <w:r>
        <w:rPr>
          <w:b/>
          <w:sz w:val="28"/>
          <w:szCs w:val="28"/>
        </w:rPr>
        <w:t>}</w:t>
      </w:r>
    </w:p>
    <w:p w14:paraId="6E6ECBC2" w14:textId="77777777" w:rsidR="005257AE" w:rsidRDefault="005257AE"/>
    <w:p w14:paraId="3D977396" w14:textId="07301DCD" w:rsidR="005106C7" w:rsidRDefault="002F5642">
      <w:r>
        <w:t>The ethical quandary of podcasting advertising</w:t>
      </w:r>
      <w:r w:rsidR="005257AE">
        <w:t xml:space="preserve">, </w:t>
      </w:r>
      <w:r>
        <w:t>especially for shows that require a level of journalistic integrity</w:t>
      </w:r>
      <w:r w:rsidR="005257AE">
        <w:t xml:space="preserve">, </w:t>
      </w:r>
      <w:r>
        <w:t xml:space="preserve">continues to be </w:t>
      </w:r>
      <w:r w:rsidR="005257AE">
        <w:t xml:space="preserve">a </w:t>
      </w:r>
      <w:r>
        <w:t xml:space="preserve">concern </w:t>
      </w:r>
      <w:r w:rsidR="005257AE">
        <w:t xml:space="preserve">for </w:t>
      </w:r>
      <w:r>
        <w:t xml:space="preserve">creators seeking advertising revenue. </w:t>
      </w:r>
    </w:p>
    <w:p w14:paraId="763A1E7A" w14:textId="77777777" w:rsidR="005106C7" w:rsidRDefault="005106C7"/>
    <w:p w14:paraId="2EB02396" w14:textId="0761582E" w:rsidR="005106C7" w:rsidRDefault="002F5642">
      <w:r>
        <w:t xml:space="preserve">As </w:t>
      </w:r>
      <w:r w:rsidR="009272E1" w:rsidRPr="000B4990">
        <w:rPr>
          <w:i/>
        </w:rPr>
        <w:t>The</w:t>
      </w:r>
      <w:r w:rsidR="009272E1">
        <w:t xml:space="preserve"> </w:t>
      </w:r>
      <w:r>
        <w:rPr>
          <w:i/>
        </w:rPr>
        <w:t xml:space="preserve">New York Times </w:t>
      </w:r>
      <w:r>
        <w:t xml:space="preserve">reported in July (both </w:t>
      </w:r>
      <w:hyperlink r:id="rId89">
        <w:r>
          <w:rPr>
            <w:color w:val="1155CC"/>
            <w:u w:val="single"/>
          </w:rPr>
          <w:t>here</w:t>
        </w:r>
      </w:hyperlink>
      <w:r>
        <w:t xml:space="preserve"> and </w:t>
      </w:r>
      <w:hyperlink r:id="rId90">
        <w:r>
          <w:rPr>
            <w:color w:val="1155CC"/>
            <w:u w:val="single"/>
          </w:rPr>
          <w:t>here</w:t>
        </w:r>
      </w:hyperlink>
      <w:r>
        <w:t>), many wonder if native podcast ads take liberties by exploiting an audience’s personal affiliations with hosts to endorse products (products the hosts have been paid to promote)</w:t>
      </w:r>
      <w:proofErr w:type="gramStart"/>
      <w:r>
        <w:t>.\</w:t>
      </w:r>
      <w:proofErr w:type="gramEnd"/>
      <w:r>
        <w:t>cite{</w:t>
      </w:r>
      <w:proofErr w:type="spellStart"/>
      <w:r>
        <w:t>adlin</w:t>
      </w:r>
      <w:proofErr w:type="spellEnd"/>
      <w:r>
        <w:t xml:space="preserve">} \cite{slippery} Gimlet Media’s </w:t>
      </w:r>
      <w:hyperlink r:id="rId91">
        <w:proofErr w:type="spellStart"/>
        <w:r w:rsidRPr="000B4990">
          <w:rPr>
            <w:i/>
            <w:color w:val="1155CC"/>
            <w:u w:val="single"/>
          </w:rPr>
          <w:t>StartUP</w:t>
        </w:r>
        <w:proofErr w:type="spellEnd"/>
      </w:hyperlink>
      <w:r>
        <w:t xml:space="preserve"> consistently explored the perils of native advertising throughout its first season; </w:t>
      </w:r>
      <w:r w:rsidR="009272E1">
        <w:t xml:space="preserve">its producers </w:t>
      </w:r>
      <w:r>
        <w:t>admit</w:t>
      </w:r>
      <w:r w:rsidR="009272E1">
        <w:t xml:space="preserve"> that</w:t>
      </w:r>
      <w:r>
        <w:t xml:space="preserve"> the line between endorsement and advertisement is a thin one that must be addressed on a case by case basis.\cite{startup} </w:t>
      </w:r>
    </w:p>
    <w:p w14:paraId="3651EF4F" w14:textId="77777777" w:rsidR="005106C7" w:rsidRDefault="005106C7"/>
    <w:p w14:paraId="00567DEC" w14:textId="389ADAB7" w:rsidR="005106C7" w:rsidRDefault="002F5642">
      <w:r>
        <w:t>Beyond native advertising, the next frontier in podcast advertising is branded content. Panoply, which works with many news media organizations, has already begun exploring this option with companies like HBO and GE</w:t>
      </w:r>
      <w:proofErr w:type="gramStart"/>
      <w:r>
        <w:t>.\</w:t>
      </w:r>
      <w:proofErr w:type="gramEnd"/>
      <w:r>
        <w:t xml:space="preserve">cite{bowers} The Cleveland Browns recently hired veteran podcaster Max </w:t>
      </w:r>
      <w:proofErr w:type="spellStart"/>
      <w:r>
        <w:t>Linsky</w:t>
      </w:r>
      <w:proofErr w:type="spellEnd"/>
      <w:r>
        <w:t xml:space="preserve"> to produce a show that, while providing entertainment and insight, essentially serves as a marketing platform for the organization.\cite{</w:t>
      </w:r>
      <w:proofErr w:type="spellStart"/>
      <w:r>
        <w:t>hotpodbrowns</w:t>
      </w:r>
      <w:proofErr w:type="spellEnd"/>
      <w:r>
        <w:t xml:space="preserve">} </w:t>
      </w:r>
      <w:proofErr w:type="spellStart"/>
      <w:r>
        <w:t>Acast</w:t>
      </w:r>
      <w:proofErr w:type="spellEnd"/>
      <w:r>
        <w:t xml:space="preserve"> UK also hosts a branded show produced by fashion retailer </w:t>
      </w:r>
      <w:proofErr w:type="spellStart"/>
      <w:r>
        <w:t>Asos</w:t>
      </w:r>
      <w:proofErr w:type="spellEnd"/>
      <w:r>
        <w:t xml:space="preserve"> geared to</w:t>
      </w:r>
      <w:r w:rsidR="009272E1">
        <w:t>ward</w:t>
      </w:r>
      <w:r>
        <w:t xml:space="preserve"> female entrepreneurs. </w:t>
      </w:r>
      <w:proofErr w:type="spellStart"/>
      <w:r>
        <w:t>Acast’s</w:t>
      </w:r>
      <w:proofErr w:type="spellEnd"/>
      <w:r>
        <w:t xml:space="preserve"> Caitlin Thompson told me that if she only had better data on podcast consumers at her disposal she would instantly begin to create shows aimed at specific user profiles</w:t>
      </w:r>
      <w:r w:rsidR="009272E1">
        <w:t>---</w:t>
      </w:r>
      <w:r>
        <w:t>shows she would then be able to pitch to advertisers</w:t>
      </w:r>
      <w:proofErr w:type="gramStart"/>
      <w:r>
        <w:t>.\</w:t>
      </w:r>
      <w:proofErr w:type="gramEnd"/>
      <w:r>
        <w:t>cite{</w:t>
      </w:r>
      <w:proofErr w:type="spellStart"/>
      <w:r>
        <w:t>thompson</w:t>
      </w:r>
      <w:proofErr w:type="spellEnd"/>
      <w:r>
        <w:t xml:space="preserve">} </w:t>
      </w:r>
    </w:p>
    <w:p w14:paraId="11298082" w14:textId="77777777" w:rsidR="005106C7" w:rsidRDefault="005106C7"/>
    <w:p w14:paraId="0033B06E" w14:textId="4A7D0842" w:rsidR="005106C7" w:rsidRDefault="002F5642">
      <w:r>
        <w:t>Many podcasters</w:t>
      </w:r>
      <w:r w:rsidR="002A464A">
        <w:t xml:space="preserve"> with whom</w:t>
      </w:r>
      <w:r>
        <w:t xml:space="preserve"> I spoke maintained that while this murky ethical territory must be navigated carefully, both native ads and branded content offer meaningful potential for revenue generation. The most important mandate for podcasts is to be as transparent as possible </w:t>
      </w:r>
      <w:r w:rsidR="002A464A">
        <w:t>so as</w:t>
      </w:r>
      <w:r>
        <w:t xml:space="preserve"> to maintain credibility and avoid alienating audiences</w:t>
      </w:r>
      <w:r w:rsidR="002A464A">
        <w:t>---</w:t>
      </w:r>
      <w:r>
        <w:t xml:space="preserve">their biggest assets. </w:t>
      </w:r>
    </w:p>
    <w:p w14:paraId="5A042C74" w14:textId="77777777" w:rsidR="005106C7" w:rsidRDefault="005106C7">
      <w:pPr>
        <w:ind w:left="720" w:firstLine="720"/>
      </w:pPr>
    </w:p>
    <w:p w14:paraId="6D2A4EE3" w14:textId="57CD83EB" w:rsidR="005106C7" w:rsidRDefault="00AA31E4">
      <w:pPr>
        <w:rPr>
          <w:b/>
          <w:sz w:val="28"/>
          <w:szCs w:val="28"/>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The Pros and Cons of Networks</w:t>
      </w:r>
      <w:r>
        <w:rPr>
          <w:b/>
          <w:sz w:val="28"/>
          <w:szCs w:val="28"/>
        </w:rPr>
        <w:t>}</w:t>
      </w:r>
    </w:p>
    <w:p w14:paraId="0ABFF6BF" w14:textId="77777777" w:rsidR="008A4937" w:rsidRDefault="008A4937"/>
    <w:p w14:paraId="0B2158B9" w14:textId="39B2B22E" w:rsidR="005106C7" w:rsidRDefault="002F5642">
      <w:r>
        <w:t>“You have the capacity to self-distribute. So why do you need a distributor in the age of the digital revolution? Marketing</w:t>
      </w:r>
      <w:r w:rsidR="008A4937">
        <w:t>,</w:t>
      </w:r>
      <w:r>
        <w:t>”</w:t>
      </w:r>
      <w:r w:rsidR="008A4937">
        <w:t xml:space="preserve"> said Nick </w:t>
      </w:r>
      <w:proofErr w:type="spellStart"/>
      <w:r w:rsidR="008A4937">
        <w:t>Quah</w:t>
      </w:r>
      <w:proofErr w:type="spellEnd"/>
      <w:proofErr w:type="gramStart"/>
      <w:r w:rsidR="008A4937">
        <w:t>.</w:t>
      </w:r>
      <w:r>
        <w:t>\</w:t>
      </w:r>
      <w:proofErr w:type="gramEnd"/>
      <w:r>
        <w:t>cite{</w:t>
      </w:r>
      <w:proofErr w:type="spellStart"/>
      <w:r>
        <w:t>quah</w:t>
      </w:r>
      <w:proofErr w:type="spellEnd"/>
      <w:r>
        <w:t xml:space="preserve">} </w:t>
      </w:r>
    </w:p>
    <w:p w14:paraId="1955673C" w14:textId="77777777" w:rsidR="005106C7" w:rsidRDefault="005106C7"/>
    <w:p w14:paraId="7C661AD8" w14:textId="687C130E" w:rsidR="005106C7" w:rsidRDefault="002F5642">
      <w:r>
        <w:t xml:space="preserve">As </w:t>
      </w:r>
      <w:proofErr w:type="spellStart"/>
      <w:r>
        <w:t>Quah</w:t>
      </w:r>
      <w:proofErr w:type="spellEnd"/>
      <w:r>
        <w:t xml:space="preserve"> suggests, while networks are not necessary for podcasts, they can provide significant benefits. Although each podcast network operates differently, most take care of everything business-related, from negotiating with advertisers to marketing campaigns, in exchange for a cut of the ad revenue. For an independent show, a network can (1) provide advertisers, even if the show’s individual numbers would </w:t>
      </w:r>
      <w:r w:rsidR="009D133D">
        <w:t xml:space="preserve">not </w:t>
      </w:r>
      <w:r>
        <w:t>otherwise merit advertiser interest</w:t>
      </w:r>
      <w:r w:rsidR="009D133D">
        <w:t>;</w:t>
      </w:r>
      <w:r>
        <w:t xml:space="preserve"> (2) </w:t>
      </w:r>
      <w:r w:rsidR="009D133D">
        <w:t xml:space="preserve">offer </w:t>
      </w:r>
      <w:r>
        <w:t>the benefit of the network’s brand identity, which can allow a show to stand out to consumers</w:t>
      </w:r>
      <w:r w:rsidR="009D133D">
        <w:t>;</w:t>
      </w:r>
      <w:r>
        <w:t xml:space="preserve"> and (3) promote the show across other shows in the network. </w:t>
      </w:r>
    </w:p>
    <w:p w14:paraId="7420DD8E" w14:textId="77777777" w:rsidR="005106C7" w:rsidRDefault="005106C7"/>
    <w:p w14:paraId="2BE091FD" w14:textId="6FC936AB" w:rsidR="005106C7" w:rsidRDefault="002F5642">
      <w:proofErr w:type="spellStart"/>
      <w:r>
        <w:t>Hrishikesh</w:t>
      </w:r>
      <w:proofErr w:type="spellEnd"/>
      <w:r>
        <w:t xml:space="preserve"> </w:t>
      </w:r>
      <w:proofErr w:type="spellStart"/>
      <w:r>
        <w:t>Hirway</w:t>
      </w:r>
      <w:proofErr w:type="spellEnd"/>
      <w:r>
        <w:t xml:space="preserve">, the creator of </w:t>
      </w:r>
      <w:r>
        <w:rPr>
          <w:i/>
        </w:rPr>
        <w:t xml:space="preserve">Song Exploder, </w:t>
      </w:r>
      <w:r>
        <w:t xml:space="preserve">which now </w:t>
      </w:r>
      <w:r w:rsidR="009D133D">
        <w:t xml:space="preserve">belongs </w:t>
      </w:r>
      <w:r>
        <w:t xml:space="preserve">to </w:t>
      </w:r>
      <w:proofErr w:type="spellStart"/>
      <w:r>
        <w:t>Radiotopia</w:t>
      </w:r>
      <w:proofErr w:type="spellEnd"/>
      <w:r>
        <w:t>, explain</w:t>
      </w:r>
      <w:r w:rsidR="009D133D">
        <w:t>ed</w:t>
      </w:r>
      <w:r>
        <w:t xml:space="preserve"> that a network helped his show overcome what is generally an independent podcast’s greatest challenge</w:t>
      </w:r>
      <w:r w:rsidR="009D133D">
        <w:t>:</w:t>
      </w:r>
      <w:r>
        <w:t xml:space="preserve"> growing an audience from zero</w:t>
      </w:r>
      <w:r w:rsidR="009D133D">
        <w:t>.</w:t>
      </w:r>
      <w:r>
        <w:t xml:space="preserve"> “Podcasting is so saturated, the pyramid is broad at the base [...] I wanted to skip the hurdles of why you should take the time to listen to what I made. That head</w:t>
      </w:r>
      <w:r w:rsidR="009D133D">
        <w:t xml:space="preserve"> </w:t>
      </w:r>
      <w:r>
        <w:t>start</w:t>
      </w:r>
      <w:r w:rsidR="009D133D">
        <w:t>--</w:t>
      </w:r>
      <w:r>
        <w:t>-that was the biggest advantage</w:t>
      </w:r>
      <w:r w:rsidR="00517866">
        <w:t>,</w:t>
      </w:r>
      <w:r>
        <w:t>”</w:t>
      </w:r>
      <w:r w:rsidR="00517866">
        <w:t xml:space="preserve"> he said</w:t>
      </w:r>
      <w:proofErr w:type="gramStart"/>
      <w:r w:rsidR="00517866">
        <w:t>.</w:t>
      </w:r>
      <w:r>
        <w:t>/</w:t>
      </w:r>
      <w:proofErr w:type="gramEnd"/>
      <w:r>
        <w:t>cite{</w:t>
      </w:r>
      <w:proofErr w:type="spellStart"/>
      <w:r>
        <w:t>hirway</w:t>
      </w:r>
      <w:proofErr w:type="spellEnd"/>
      <w:r>
        <w:t xml:space="preserve">} (For an example </w:t>
      </w:r>
      <w:r>
        <w:lastRenderedPageBreak/>
        <w:t xml:space="preserve">of a podcast that has made </w:t>
      </w:r>
      <w:r w:rsidR="009D133D">
        <w:t xml:space="preserve">the </w:t>
      </w:r>
      <w:r>
        <w:t xml:space="preserve">leap without network support, see my </w:t>
      </w:r>
      <w:hyperlink r:id="rId92">
        <w:r>
          <w:rPr>
            <w:color w:val="1155CC"/>
            <w:u w:val="single"/>
          </w:rPr>
          <w:t xml:space="preserve">case study of </w:t>
        </w:r>
        <w:r w:rsidRPr="000B4990">
          <w:rPr>
            <w:i/>
            <w:color w:val="1155CC"/>
            <w:u w:val="single"/>
          </w:rPr>
          <w:t>Lore</w:t>
        </w:r>
        <w:r>
          <w:rPr>
            <w:color w:val="1155CC"/>
            <w:u w:val="single"/>
          </w:rPr>
          <w:t>.</w:t>
        </w:r>
      </w:hyperlink>
      <w:proofErr w:type="spellStart"/>
      <w:r w:rsidR="0079672F" w:rsidRPr="0079672F">
        <w:rPr>
          <w:color w:val="1155CC"/>
          <w:u w:val="single"/>
        </w:rPr>
        <w:t>\</w:t>
      </w:r>
      <w:proofErr w:type="gramStart"/>
      <w:r w:rsidR="0079672F" w:rsidRPr="0079672F">
        <w:rPr>
          <w:color w:val="1155CC"/>
          <w:u w:val="single"/>
        </w:rPr>
        <w:t>autocit</w:t>
      </w:r>
      <w:proofErr w:type="spellEnd"/>
      <w:r w:rsidR="0079672F" w:rsidRPr="0079672F">
        <w:rPr>
          <w:color w:val="1155CC"/>
          <w:u w:val="single"/>
        </w:rPr>
        <w:t>e</w:t>
      </w:r>
      <w:proofErr w:type="gramEnd"/>
      <w:r w:rsidR="0079672F" w:rsidRPr="0079672F">
        <w:rPr>
          <w:color w:val="1155CC"/>
          <w:u w:val="single"/>
        </w:rPr>
        <w:t>{</w:t>
      </w:r>
      <w:proofErr w:type="spellStart"/>
      <w:r w:rsidR="0079672F" w:rsidRPr="0079672F">
        <w:rPr>
          <w:color w:val="1155CC"/>
          <w:u w:val="single"/>
        </w:rPr>
        <w:t>vqlore</w:t>
      </w:r>
      <w:proofErr w:type="spellEnd"/>
      <w:r w:rsidR="0079672F" w:rsidRPr="0079672F">
        <w:rPr>
          <w:color w:val="1155CC"/>
          <w:u w:val="single"/>
        </w:rPr>
        <w:t>}</w:t>
      </w:r>
      <w:r>
        <w:t>)</w:t>
      </w:r>
    </w:p>
    <w:p w14:paraId="614D650F" w14:textId="77777777" w:rsidR="005106C7" w:rsidRDefault="005106C7"/>
    <w:p w14:paraId="33E64C0B" w14:textId="4B53FA98" w:rsidR="00223EF7" w:rsidRDefault="002F5642">
      <w:r>
        <w:t xml:space="preserve">Networks also streamline the process for advertisers. </w:t>
      </w:r>
      <w:proofErr w:type="spellStart"/>
      <w:r>
        <w:t>DiCristina</w:t>
      </w:r>
      <w:proofErr w:type="spellEnd"/>
      <w:r>
        <w:t xml:space="preserve"> explain</w:t>
      </w:r>
      <w:r w:rsidR="00223EF7">
        <w:t>ed</w:t>
      </w:r>
      <w:r>
        <w:t>:</w:t>
      </w:r>
    </w:p>
    <w:p w14:paraId="0CD1B99A" w14:textId="77777777" w:rsidR="00223EF7" w:rsidRDefault="00223EF7"/>
    <w:p w14:paraId="712ADB98" w14:textId="7DB5100F" w:rsidR="005106C7" w:rsidRDefault="002F5642" w:rsidP="000B4990">
      <w:pPr>
        <w:ind w:left="720"/>
      </w:pPr>
      <w:r>
        <w:t>Most advertisers interested in trying out podcast advertising, they’re not going to have a deep understanding of the industry. They won’t know immediately what are the great shows or audiences. To be able to approach a network and say</w:t>
      </w:r>
      <w:r w:rsidR="00DD563D">
        <w:t>,</w:t>
      </w:r>
      <w:r>
        <w:t xml:space="preserve"> </w:t>
      </w:r>
      <w:r w:rsidR="00223EF7">
        <w:t>“H</w:t>
      </w:r>
      <w:r>
        <w:t>ere’s what we want, here’s what we’re interested in selling, here’s the listener we’re looking for</w:t>
      </w:r>
      <w:r w:rsidR="00223EF7">
        <w:t>,”</w:t>
      </w:r>
      <w:r>
        <w:t xml:space="preserve"> it’s really valuable to have a network or some person who can pick from a pool of shows and say</w:t>
      </w:r>
      <w:r w:rsidR="00223EF7">
        <w:t>,</w:t>
      </w:r>
      <w:r>
        <w:t xml:space="preserve"> </w:t>
      </w:r>
      <w:r w:rsidR="00223EF7">
        <w:t>“T</w:t>
      </w:r>
      <w:r>
        <w:t>his mix will work for you, give it a try.</w:t>
      </w:r>
      <w:r w:rsidR="00223EF7">
        <w:t>”</w:t>
      </w:r>
      <w:r>
        <w:t xml:space="preserve"> It’s a much more efficient way to do it from an advertiser’s perspective.”\</w:t>
      </w:r>
      <w:proofErr w:type="gramStart"/>
      <w:r>
        <w:t>cite</w:t>
      </w:r>
      <w:proofErr w:type="gramEnd"/>
      <w:r>
        <w:t>{</w:t>
      </w:r>
      <w:proofErr w:type="spellStart"/>
      <w:r>
        <w:t>mailchimp</w:t>
      </w:r>
      <w:proofErr w:type="spellEnd"/>
      <w:r>
        <w:t>}</w:t>
      </w:r>
    </w:p>
    <w:p w14:paraId="14374CAF" w14:textId="77777777" w:rsidR="005106C7" w:rsidRDefault="005106C7"/>
    <w:p w14:paraId="28858FCC" w14:textId="5E94807F" w:rsidR="005106C7" w:rsidRDefault="002F5642">
      <w:r>
        <w:t xml:space="preserve">Despite their potential benefits for podcasters and advertisers, networks </w:t>
      </w:r>
      <w:r w:rsidR="00223EF7">
        <w:t>(</w:t>
      </w:r>
      <w:r>
        <w:t>by nature</w:t>
      </w:r>
      <w:r w:rsidR="00223EF7">
        <w:t>)</w:t>
      </w:r>
      <w:r>
        <w:t xml:space="preserve"> face two central tensions that impact their efficacy. The first is a depreciating value over the long term: </w:t>
      </w:r>
      <w:r w:rsidR="00456883">
        <w:t>O</w:t>
      </w:r>
      <w:r>
        <w:t xml:space="preserve">nce a show gains a significant audience, and quality advertisers as a result, it becomes incentivized to go solo (so it can earn advertising revenue directly rather than giving the network a cut). </w:t>
      </w:r>
    </w:p>
    <w:p w14:paraId="26EA3DC2" w14:textId="77777777" w:rsidR="005106C7" w:rsidRDefault="005106C7"/>
    <w:p w14:paraId="034FFB3F" w14:textId="02127DA1" w:rsidR="005106C7" w:rsidRDefault="002F5642">
      <w:r>
        <w:t xml:space="preserve">The tension goes back to one of the central concerns of podcasting: audience control. </w:t>
      </w:r>
      <w:proofErr w:type="spellStart"/>
      <w:r>
        <w:t>Clonner</w:t>
      </w:r>
      <w:proofErr w:type="spellEnd"/>
      <w:r>
        <w:t xml:space="preserve"> Chang justifie</w:t>
      </w:r>
      <w:r w:rsidR="00223EF7">
        <w:t>d</w:t>
      </w:r>
      <w:r>
        <w:rPr>
          <w:i/>
        </w:rPr>
        <w:t xml:space="preserve"> Intelligence </w:t>
      </w:r>
      <w:proofErr w:type="spellStart"/>
      <w:r>
        <w:rPr>
          <w:i/>
        </w:rPr>
        <w:t>Squared</w:t>
      </w:r>
      <w:r>
        <w:t>’s</w:t>
      </w:r>
      <w:proofErr w:type="spellEnd"/>
      <w:r>
        <w:t xml:space="preserve"> decision to distribute independently thusly:</w:t>
      </w:r>
    </w:p>
    <w:p w14:paraId="2E66431B" w14:textId="77777777" w:rsidR="005106C7" w:rsidRDefault="005106C7"/>
    <w:p w14:paraId="24292486" w14:textId="4B8BC0D9" w:rsidR="005106C7" w:rsidRDefault="002F5642" w:rsidP="000B4990">
      <w:pPr>
        <w:ind w:left="720"/>
      </w:pPr>
      <w:r>
        <w:t>It goes from being a huge advantage to a disadvantage in the big picture because you</w:t>
      </w:r>
      <w:r w:rsidR="00223EF7">
        <w:t>’</w:t>
      </w:r>
      <w:r>
        <w:t>re not galvanizing your audience to your product. They’re still going to NPR to see this content</w:t>
      </w:r>
      <w:r w:rsidR="00223EF7">
        <w:t>.</w:t>
      </w:r>
      <w:r>
        <w:t xml:space="preserve"> </w:t>
      </w:r>
      <w:r w:rsidR="00223EF7">
        <w:t>T</w:t>
      </w:r>
      <w:r>
        <w:t>hey</w:t>
      </w:r>
      <w:r w:rsidR="00223EF7">
        <w:t>’</w:t>
      </w:r>
      <w:r>
        <w:t>re still thinking of this as an NPR show, even though we’ve always been produced independently. So it’s about creating that recognition with our own audience. [...] That’s going to be part of the next frontier for us. Reaching this great audience that engages with our content and generates revenue for our brand</w:t>
      </w:r>
      <w:proofErr w:type="gramStart"/>
      <w:r>
        <w:t>.\</w:t>
      </w:r>
      <w:proofErr w:type="gramEnd"/>
      <w:r>
        <w:t>cite{</w:t>
      </w:r>
      <w:proofErr w:type="spellStart"/>
      <w:r>
        <w:t>chang</w:t>
      </w:r>
      <w:proofErr w:type="spellEnd"/>
      <w:r>
        <w:t>}</w:t>
      </w:r>
    </w:p>
    <w:p w14:paraId="596AFE9F" w14:textId="77777777" w:rsidR="005106C7" w:rsidRDefault="005106C7"/>
    <w:p w14:paraId="535AE5BA" w14:textId="6440CDC4" w:rsidR="005106C7" w:rsidRDefault="002F5642">
      <w:r>
        <w:rPr>
          <w:i/>
        </w:rPr>
        <w:t xml:space="preserve">This American Life </w:t>
      </w:r>
      <w:r>
        <w:t xml:space="preserve">made headlines when it similarly decided to distribute independently and became a public benefit corporation owned and operated by Ira Glass. Seth Lind, </w:t>
      </w:r>
      <w:r w:rsidR="00DA335F">
        <w:t>d</w:t>
      </w:r>
      <w:r>
        <w:t xml:space="preserve">irector of </w:t>
      </w:r>
      <w:r w:rsidR="00DA335F">
        <w:t>o</w:t>
      </w:r>
      <w:r>
        <w:t>perations, explain</w:t>
      </w:r>
      <w:r w:rsidR="00DA335F">
        <w:t>ed,</w:t>
      </w:r>
      <w:r>
        <w:t xml:space="preserve"> “You get to a point when you’re at a size where you’re like, wait a second [...] these are my listeners, they’re donating to my show. They listen to my show</w:t>
      </w:r>
      <w:r w:rsidR="00DA335F">
        <w:t>.</w:t>
      </w:r>
      <w:r>
        <w:t xml:space="preserve"> </w:t>
      </w:r>
      <w:r w:rsidR="00DA335F">
        <w:t>T</w:t>
      </w:r>
      <w:r>
        <w:t>hey don’t listen to the network!”\</w:t>
      </w:r>
      <w:proofErr w:type="gramStart"/>
      <w:r>
        <w:t>cite</w:t>
      </w:r>
      <w:proofErr w:type="gramEnd"/>
      <w:r>
        <w:t>{</w:t>
      </w:r>
      <w:proofErr w:type="spellStart"/>
      <w:r>
        <w:t>lind</w:t>
      </w:r>
      <w:proofErr w:type="spellEnd"/>
      <w:r>
        <w:t>}</w:t>
      </w:r>
    </w:p>
    <w:p w14:paraId="612C00F6" w14:textId="77777777" w:rsidR="005106C7" w:rsidRDefault="005106C7"/>
    <w:p w14:paraId="702DC8E3" w14:textId="2522C36D" w:rsidR="005106C7" w:rsidRDefault="002F5642">
      <w:r>
        <w:t xml:space="preserve">The second issue with networks is the lack of transparency regarding their show acquisition process. The greatest challenge most individual shows face is growing enough of an audience to gain advertisers (hence why networks are so useful). However, the majority of podcasters struggle to earn the attention of networks and/or advertisers, burn out by channeling time and resources without returns, and then go inactive. As sociologist </w:t>
      </w:r>
      <w:hyperlink r:id="rId93">
        <w:r>
          <w:rPr>
            <w:color w:val="1155CC"/>
            <w:u w:val="single"/>
          </w:rPr>
          <w:t>Josh Morgan notes in his analysis</w:t>
        </w:r>
      </w:hyperlink>
      <w:r>
        <w:t xml:space="preserve"> of iTunes activity, over the last decade “a typical podcast ran for six months and </w:t>
      </w:r>
      <w:r w:rsidR="00DA335F">
        <w:t xml:space="preserve">12 </w:t>
      </w:r>
      <w:r>
        <w:t>episodes, at two episodes per month, before going inactive.”\</w:t>
      </w:r>
      <w:proofErr w:type="gramStart"/>
      <w:r>
        <w:t>cite</w:t>
      </w:r>
      <w:proofErr w:type="gramEnd"/>
      <w:r>
        <w:t>{</w:t>
      </w:r>
      <w:proofErr w:type="spellStart"/>
      <w:r>
        <w:t>morgan</w:t>
      </w:r>
      <w:proofErr w:type="spellEnd"/>
      <w:r>
        <w:t xml:space="preserve">} Moreover, although many podcasts cite discovering new voices as a major priority, few have invested heavily in </w:t>
      </w:r>
      <w:r>
        <w:lastRenderedPageBreak/>
        <w:t xml:space="preserve">finding talent from beyond the public radio world (a notable exception would be the </w:t>
      </w:r>
      <w:hyperlink r:id="rId94">
        <w:r>
          <w:rPr>
            <w:color w:val="1155CC"/>
            <w:u w:val="single"/>
          </w:rPr>
          <w:t>Loud Speakers Network</w:t>
        </w:r>
      </w:hyperlink>
      <w:r>
        <w:t>, which has focused on generating content by and for people of color).</w:t>
      </w:r>
    </w:p>
    <w:p w14:paraId="27809F68" w14:textId="77777777" w:rsidR="005106C7" w:rsidRDefault="005106C7"/>
    <w:p w14:paraId="0C7024D6" w14:textId="6B2CFCDB" w:rsidR="005106C7" w:rsidRDefault="00DA335F">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sz w:val="28"/>
          <w:szCs w:val="28"/>
        </w:rPr>
        <w:t xml:space="preserve">Disruption to </w:t>
      </w:r>
      <w:r>
        <w:rPr>
          <w:b/>
          <w:sz w:val="28"/>
          <w:szCs w:val="28"/>
        </w:rPr>
        <w:t>H</w:t>
      </w:r>
      <w:r w:rsidR="002F5642">
        <w:rPr>
          <w:b/>
          <w:sz w:val="28"/>
          <w:szCs w:val="28"/>
        </w:rPr>
        <w:t xml:space="preserve">appen at </w:t>
      </w:r>
      <w:r>
        <w:rPr>
          <w:b/>
          <w:sz w:val="28"/>
          <w:szCs w:val="28"/>
        </w:rPr>
        <w:t>L</w:t>
      </w:r>
      <w:r w:rsidR="002F5642">
        <w:rPr>
          <w:b/>
          <w:sz w:val="28"/>
          <w:szCs w:val="28"/>
        </w:rPr>
        <w:t xml:space="preserve">evel of </w:t>
      </w:r>
      <w:r>
        <w:rPr>
          <w:b/>
          <w:sz w:val="28"/>
          <w:szCs w:val="28"/>
        </w:rPr>
        <w:t>C</w:t>
      </w:r>
      <w:r w:rsidR="002F5642">
        <w:rPr>
          <w:b/>
          <w:sz w:val="28"/>
          <w:szCs w:val="28"/>
        </w:rPr>
        <w:t>ontent</w:t>
      </w:r>
      <w:r>
        <w:rPr>
          <w:b/>
          <w:sz w:val="28"/>
          <w:szCs w:val="28"/>
        </w:rPr>
        <w:t>}</w:t>
      </w:r>
    </w:p>
    <w:p w14:paraId="15E01B20" w14:textId="77777777" w:rsidR="00DA335F" w:rsidRDefault="00DA335F"/>
    <w:p w14:paraId="4541E73B" w14:textId="616596A4" w:rsidR="005106C7" w:rsidRDefault="002F5642">
      <w:r>
        <w:t>Almost everyone I spoke to in the course of this research agreed that the one thing they are most excited to see in the future</w:t>
      </w:r>
      <w:r w:rsidR="00E27736">
        <w:t>-</w:t>
      </w:r>
      <w:r>
        <w:t>--before improved metrics, or business models, or new platforms</w:t>
      </w:r>
      <w:r w:rsidR="00E27736">
        <w:t>-</w:t>
      </w:r>
      <w:r>
        <w:t xml:space="preserve">--is further innovation and diversity </w:t>
      </w:r>
      <w:r w:rsidR="00E27736">
        <w:t xml:space="preserve">of </w:t>
      </w:r>
      <w:r>
        <w:t xml:space="preserve">content. </w:t>
      </w:r>
    </w:p>
    <w:p w14:paraId="0C5092D6" w14:textId="77777777" w:rsidR="005106C7" w:rsidRDefault="005106C7"/>
    <w:p w14:paraId="0A1DCB66" w14:textId="171B21B4" w:rsidR="005106C7" w:rsidRDefault="002F5642">
      <w:r>
        <w:t xml:space="preserve">Of course, for editorial experimentation to </w:t>
      </w:r>
      <w:proofErr w:type="gramStart"/>
      <w:r>
        <w:t>occur,</w:t>
      </w:r>
      <w:proofErr w:type="gramEnd"/>
      <w:r>
        <w:t xml:space="preserve"> (1) more diverse voices will need to enter podcasting (not just public radio alumni) and (2) podcast networks/media companies will need sustainable business models that can support experimentation. Both the Australian Broadcasting Corporation and the Canadian Broadcasting Corporation have funds in place that allow them to publish experimental podcast runs. As discussed in the case study above, </w:t>
      </w:r>
      <w:proofErr w:type="spellStart"/>
      <w:r>
        <w:t>Buzz</w:t>
      </w:r>
      <w:r w:rsidR="00E27736">
        <w:t>F</w:t>
      </w:r>
      <w:r>
        <w:t>eed’s</w:t>
      </w:r>
      <w:proofErr w:type="spellEnd"/>
      <w:r>
        <w:t xml:space="preserve"> audio team was given a year’s grace period to create successful content without monetary pressure (a grace period </w:t>
      </w:r>
      <w:r w:rsidR="00E27736">
        <w:t xml:space="preserve">it </w:t>
      </w:r>
      <w:r>
        <w:t>didn’t need in the end)</w:t>
      </w:r>
      <w:proofErr w:type="gramStart"/>
      <w:r>
        <w:t>.\</w:t>
      </w:r>
      <w:proofErr w:type="gramEnd"/>
      <w:r>
        <w:t>cite{</w:t>
      </w:r>
      <w:proofErr w:type="spellStart"/>
      <w:r>
        <w:t>wb</w:t>
      </w:r>
      <w:proofErr w:type="spellEnd"/>
      <w:r>
        <w:t xml:space="preserve">} Audible, which can draw from a stable subscriber base, has been recruiting high-quality producers with the promise that they will </w:t>
      </w:r>
      <w:r w:rsidR="00E27736">
        <w:t>make</w:t>
      </w:r>
      <w:r>
        <w:t xml:space="preserve"> innovative content.{</w:t>
      </w:r>
      <w:proofErr w:type="spellStart"/>
      <w:r>
        <w:t>nuzum</w:t>
      </w:r>
      <w:proofErr w:type="spellEnd"/>
      <w:r>
        <w:t xml:space="preserve">} </w:t>
      </w:r>
    </w:p>
    <w:p w14:paraId="3410CF9D" w14:textId="77777777" w:rsidR="005106C7" w:rsidRDefault="005106C7"/>
    <w:p w14:paraId="03F97F6C" w14:textId="67AB9F3D" w:rsidR="005106C7" w:rsidRDefault="002F5642">
      <w:r>
        <w:t>Further experimentation with content</w:t>
      </w:r>
      <w:r w:rsidR="00DB33B3">
        <w:t>-</w:t>
      </w:r>
      <w:r>
        <w:t>--from fiction podcasts, to new formats, to the inclusion of a greater diversity of voices</w:t>
      </w:r>
      <w:r w:rsidR="00DB33B3">
        <w:t>-</w:t>
      </w:r>
      <w:r>
        <w:t>--has the potential to broaden podcast audiences (and advertisers) and make podcasting a medium that can compete in a saturated media market. In the words of Seth Lind, “The barrier is creativity</w:t>
      </w:r>
      <w:r w:rsidR="00DB33B3">
        <w:t xml:space="preserve">, </w:t>
      </w:r>
      <w:r>
        <w:t xml:space="preserve">who has the next idea for something truly new. [...] I think someone’s </w:t>
      </w:r>
      <w:r w:rsidR="00DB33B3">
        <w:t xml:space="preserve">going to </w:t>
      </w:r>
      <w:r>
        <w:t xml:space="preserve">make </w:t>
      </w:r>
      <w:r>
        <w:rPr>
          <w:i/>
        </w:rPr>
        <w:t xml:space="preserve">The Breaking Bad </w:t>
      </w:r>
      <w:r>
        <w:t xml:space="preserve">of audio, and you’re </w:t>
      </w:r>
      <w:r w:rsidR="00DB33B3">
        <w:t xml:space="preserve">going to </w:t>
      </w:r>
      <w:r>
        <w:t>realize: this is as good as TV, but I’m listening in my commute, and it’s free!”\</w:t>
      </w:r>
      <w:proofErr w:type="gramStart"/>
      <w:r>
        <w:t>cite</w:t>
      </w:r>
      <w:proofErr w:type="gramEnd"/>
      <w:r>
        <w:t>{</w:t>
      </w:r>
      <w:proofErr w:type="spellStart"/>
      <w:r>
        <w:t>lind</w:t>
      </w:r>
      <w:proofErr w:type="spellEnd"/>
      <w:r>
        <w:t>} Caitlin Thompson agree</w:t>
      </w:r>
      <w:r w:rsidR="00DB33B3">
        <w:t>d</w:t>
      </w:r>
      <w:r>
        <w:t xml:space="preserve"> that creativity and diversity will be key: “I want to really </w:t>
      </w:r>
      <w:proofErr w:type="spellStart"/>
      <w:r>
        <w:t>really</w:t>
      </w:r>
      <w:proofErr w:type="spellEnd"/>
      <w:r>
        <w:t xml:space="preserve"> see a profusion of different types of voices and formats. Podcasting can and should be a rejection of what came before it, or a reconstituting in a way that’s suitable for the medium.”\</w:t>
      </w:r>
      <w:proofErr w:type="gramStart"/>
      <w:r>
        <w:t>cite</w:t>
      </w:r>
      <w:proofErr w:type="gramEnd"/>
      <w:r>
        <w:t>{</w:t>
      </w:r>
      <w:proofErr w:type="spellStart"/>
      <w:r>
        <w:t>thompson</w:t>
      </w:r>
      <w:proofErr w:type="spellEnd"/>
      <w:r>
        <w:t>} PRX COO Kerri Hoffman has no doubt that, in this regard, podcasting’s future is bright:</w:t>
      </w:r>
    </w:p>
    <w:p w14:paraId="159A0D5B" w14:textId="77777777" w:rsidR="005106C7" w:rsidRDefault="005106C7"/>
    <w:p w14:paraId="51FF1B99" w14:textId="1B8C3D69" w:rsidR="005106C7" w:rsidRDefault="002F5642" w:rsidP="000B4990">
      <w:pPr>
        <w:ind w:left="720"/>
      </w:pPr>
      <w:r>
        <w:rPr>
          <w:highlight w:val="white"/>
        </w:rPr>
        <w:t>In the early days of PRX our tag line was “making public radio more public.” I’ve thought about that a lot over the years, and it actually feels like we’re at this moment where we can actually do that, because things are so disaggregated. We really hear from new voices, new communities. The costs have gone down for production</w:t>
      </w:r>
      <w:r w:rsidR="00967F15">
        <w:rPr>
          <w:highlight w:val="white"/>
        </w:rPr>
        <w:t>;</w:t>
      </w:r>
      <w:r>
        <w:rPr>
          <w:highlight w:val="white"/>
        </w:rPr>
        <w:t xml:space="preserve"> the distribution models are pretty inexpensive. I think that these are really exciting times. [...] We’re in this transitional phase right now, where old rules don’t really apply, but the new rules haven’t yet been created</w:t>
      </w:r>
      <w:proofErr w:type="gramStart"/>
      <w:r>
        <w:rPr>
          <w:highlight w:val="white"/>
        </w:rPr>
        <w:t>.\</w:t>
      </w:r>
      <w:proofErr w:type="gramEnd"/>
      <w:r>
        <w:rPr>
          <w:highlight w:val="white"/>
        </w:rPr>
        <w:t>cite{</w:t>
      </w:r>
      <w:proofErr w:type="spellStart"/>
      <w:r>
        <w:rPr>
          <w:highlight w:val="white"/>
        </w:rPr>
        <w:t>hoffman</w:t>
      </w:r>
      <w:proofErr w:type="spellEnd"/>
      <w:r>
        <w:rPr>
          <w:highlight w:val="white"/>
        </w:rPr>
        <w:t>}</w:t>
      </w:r>
    </w:p>
    <w:p w14:paraId="42D2979F" w14:textId="77777777" w:rsidR="005106C7" w:rsidRDefault="005106C7"/>
    <w:p w14:paraId="240F7CD7" w14:textId="6E1CB7CA" w:rsidR="005106C7" w:rsidRDefault="00967F15">
      <w:pPr>
        <w:rPr>
          <w:b/>
          <w:sz w:val="36"/>
          <w:szCs w:val="36"/>
        </w:rPr>
      </w:pPr>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Conclusions</w:t>
      </w:r>
      <w:r>
        <w:rPr>
          <w:b/>
          <w:sz w:val="36"/>
          <w:szCs w:val="36"/>
        </w:rPr>
        <w:t>}</w:t>
      </w:r>
    </w:p>
    <w:p w14:paraId="7BD0A646" w14:textId="77777777" w:rsidR="00967F15" w:rsidRDefault="00967F15"/>
    <w:p w14:paraId="013501ED" w14:textId="16A93A8C" w:rsidR="005106C7" w:rsidRDefault="002F5642">
      <w:r>
        <w:t>With this report, I have aimed to provide a detailed overview of the current podcasting landscape</w:t>
      </w:r>
      <w:r w:rsidR="00ED5B66">
        <w:t>,</w:t>
      </w:r>
      <w:r>
        <w:t xml:space="preserve"> and to answer three questions: what are the existing business models, how successful have they been, and how viable are they in the long term?</w:t>
      </w:r>
      <w:r>
        <w:rPr>
          <w:highlight w:val="white"/>
        </w:rPr>
        <w:t xml:space="preserve"> </w:t>
      </w:r>
    </w:p>
    <w:p w14:paraId="69978EF4" w14:textId="77777777" w:rsidR="005106C7" w:rsidRDefault="005106C7"/>
    <w:p w14:paraId="765406C6" w14:textId="4AEAB43C" w:rsidR="005106C7" w:rsidRDefault="00B063FF">
      <w:pPr>
        <w:rPr>
          <w:b/>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rPr>
        <w:t>The Podcasting Landscape</w:t>
      </w:r>
      <w:r>
        <w:rPr>
          <w:b/>
        </w:rPr>
        <w:t>}</w:t>
      </w:r>
    </w:p>
    <w:p w14:paraId="269F5E20" w14:textId="77777777" w:rsidR="00B063FF" w:rsidRDefault="00B063FF"/>
    <w:p w14:paraId="1094C0F6" w14:textId="3636EEB6" w:rsidR="005106C7" w:rsidRDefault="002F5642">
      <w:r>
        <w:t xml:space="preserve">While </w:t>
      </w:r>
      <w:r w:rsidRPr="000B4990">
        <w:rPr>
          <w:i/>
        </w:rPr>
        <w:t>Serial</w:t>
      </w:r>
      <w:r w:rsidR="00B063FF">
        <w:t xml:space="preserve"> </w:t>
      </w:r>
      <w:r>
        <w:t xml:space="preserve">generated much media attention, it did not </w:t>
      </w:r>
      <w:r w:rsidR="00B063FF">
        <w:t xml:space="preserve">prompt </w:t>
      </w:r>
      <w:r>
        <w:t xml:space="preserve">a spike in podcast audience growth, which has remained steady for years. However, </w:t>
      </w:r>
      <w:r w:rsidRPr="000B4990">
        <w:rPr>
          <w:i/>
        </w:rPr>
        <w:t>Serial</w:t>
      </w:r>
      <w:r>
        <w:t xml:space="preserve"> did result in increased interest from advertisers and publishers looking to enter this space. </w:t>
      </w:r>
    </w:p>
    <w:p w14:paraId="35BB478E" w14:textId="77777777" w:rsidR="005106C7" w:rsidRDefault="005106C7"/>
    <w:p w14:paraId="6CB4D02D" w14:textId="6F694E84" w:rsidR="005106C7" w:rsidRDefault="002F5642">
      <w:r>
        <w:t xml:space="preserve">Podcasts are </w:t>
      </w:r>
      <w:r w:rsidR="00ED5B66">
        <w:t xml:space="preserve">finally </w:t>
      </w:r>
      <w:r>
        <w:t>positioned to achieve mainstream penetration, mostly because of mobile phone adoption and technologies that have lowered the barrier to entry. Although podcasts still face significant challenges</w:t>
      </w:r>
      <w:r w:rsidR="00B063FF">
        <w:t>-</w:t>
      </w:r>
      <w:r>
        <w:t>--including a branding problem, ease of access (especially for Android users), and dashboard technology--</w:t>
      </w:r>
      <w:r w:rsidR="00B063FF">
        <w:t>-</w:t>
      </w:r>
      <w:r>
        <w:t xml:space="preserve">these should be </w:t>
      </w:r>
      <w:r w:rsidR="00ED5B66">
        <w:t xml:space="preserve">resolved </w:t>
      </w:r>
      <w:r>
        <w:t xml:space="preserve">in the following five years or so. The real challenge will be growing an audience that is comparable to that of other media, such as TV, radio, and video. </w:t>
      </w:r>
    </w:p>
    <w:p w14:paraId="6FA33406" w14:textId="77777777" w:rsidR="005106C7" w:rsidRDefault="005106C7"/>
    <w:p w14:paraId="630FB6C0" w14:textId="0FE42F70" w:rsidR="005106C7" w:rsidRDefault="002F5642">
      <w:r>
        <w:t xml:space="preserve">Podcasting is also </w:t>
      </w:r>
      <w:r w:rsidR="00ED5B66">
        <w:t>primed</w:t>
      </w:r>
      <w:r>
        <w:t xml:space="preserve"> to attain legitimacy as an industry. Although download metrics remain rudimentary, streaming technology is allowing for more sophisticated </w:t>
      </w:r>
      <w:r w:rsidR="00B063FF">
        <w:t xml:space="preserve">statistics </w:t>
      </w:r>
      <w:r>
        <w:t>and increased consumer data. Moreover, industry standards are solidif</w:t>
      </w:r>
      <w:r w:rsidR="00B063FF">
        <w:t>ying, which</w:t>
      </w:r>
      <w:r>
        <w:t xml:space="preserve"> will allow podcasters to legitimize their numbers and appeal to more advertisers.  </w:t>
      </w:r>
    </w:p>
    <w:p w14:paraId="6CE2C53B" w14:textId="77777777" w:rsidR="005106C7" w:rsidRDefault="005106C7"/>
    <w:p w14:paraId="52B54E56" w14:textId="7689B08F" w:rsidR="005106C7" w:rsidRDefault="002F5642">
      <w:r>
        <w:t xml:space="preserve">What’s more, </w:t>
      </w:r>
      <w:r w:rsidR="00B063FF">
        <w:t xml:space="preserve">new </w:t>
      </w:r>
      <w:r>
        <w:t xml:space="preserve">podcasts and podcast networks </w:t>
      </w:r>
      <w:r w:rsidR="00B063FF">
        <w:t>are</w:t>
      </w:r>
      <w:r>
        <w:t xml:space="preserve"> emerg</w:t>
      </w:r>
      <w:r w:rsidR="00B063FF">
        <w:t>ing and</w:t>
      </w:r>
      <w:r>
        <w:t xml:space="preserve"> disrupting the radio ecosystem</w:t>
      </w:r>
      <w:r w:rsidR="00B063FF">
        <w:t xml:space="preserve"> by</w:t>
      </w:r>
      <w:r>
        <w:t xml:space="preserve"> attracting significant advertisers. As our world shifts to mobile consumption, these networks recognize the potential of podcasts as mobile-first content that engages with audience members in ways that no other mobile medium </w:t>
      </w:r>
      <w:r w:rsidR="00B063FF">
        <w:t xml:space="preserve">has </w:t>
      </w:r>
      <w:r>
        <w:t xml:space="preserve">previously. </w:t>
      </w:r>
    </w:p>
    <w:p w14:paraId="108B1449" w14:textId="77777777" w:rsidR="005106C7" w:rsidRDefault="005106C7"/>
    <w:p w14:paraId="4295DC3B" w14:textId="7696302A" w:rsidR="005106C7" w:rsidRDefault="00EC29CA">
      <w:pPr>
        <w:rPr>
          <w:b/>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rPr>
        <w:t>Existing Business Models</w:t>
      </w:r>
      <w:r>
        <w:rPr>
          <w:b/>
        </w:rPr>
        <w:t>}</w:t>
      </w:r>
    </w:p>
    <w:p w14:paraId="6485A84B" w14:textId="77777777" w:rsidR="00EC29CA" w:rsidRDefault="00EC29CA"/>
    <w:p w14:paraId="0A2EA79E" w14:textId="7091DCF8" w:rsidR="005106C7" w:rsidRDefault="002F5642">
      <w:r>
        <w:t xml:space="preserve">Because of podcast’s mobile advantage (and the promise of podcast ads </w:t>
      </w:r>
      <w:r w:rsidR="00EC29CA">
        <w:t>as</w:t>
      </w:r>
      <w:r>
        <w:t xml:space="preserve"> an antidote to the frustrating world of online display ads), advertising has become podcasting’s fastest</w:t>
      </w:r>
      <w:r w:rsidR="00EC29CA">
        <w:t>-</w:t>
      </w:r>
      <w:r>
        <w:t xml:space="preserve">growing revenue stream. From the interviews conducted for this research, it seems many podcasts and networks remain reliant on advertising, </w:t>
      </w:r>
      <w:r w:rsidR="00EC29CA">
        <w:t xml:space="preserve">but </w:t>
      </w:r>
      <w:r>
        <w:t xml:space="preserve">they are simultaneously exploring other revenue streams, mainly foundation grants, direct support, subscription models, and live events. These last three are of particular interest, as they rely </w:t>
      </w:r>
      <w:r w:rsidR="00EC29CA">
        <w:t>on</w:t>
      </w:r>
      <w:r>
        <w:t xml:space="preserve"> converting audience engagement and loyalty into recurring donations. </w:t>
      </w:r>
    </w:p>
    <w:p w14:paraId="3AE10641" w14:textId="77777777" w:rsidR="005106C7" w:rsidRDefault="005106C7"/>
    <w:p w14:paraId="08385B08" w14:textId="4E42EE5A" w:rsidR="00EC29CA" w:rsidRDefault="002F5642">
      <w:r>
        <w:t>Because there is no one</w:t>
      </w:r>
      <w:r w:rsidR="00EC29CA">
        <w:t>-</w:t>
      </w:r>
      <w:r>
        <w:t>size</w:t>
      </w:r>
      <w:r w:rsidR="00EC29CA">
        <w:t>-</w:t>
      </w:r>
      <w:r>
        <w:t>fits</w:t>
      </w:r>
      <w:r w:rsidR="00EC29CA">
        <w:t>-</w:t>
      </w:r>
      <w:r>
        <w:t>all solution to generating revenue, and each podcast/company follows a different business model, I presented operational models/philosophies</w:t>
      </w:r>
      <w:r w:rsidR="00EC29CA">
        <w:t xml:space="preserve"> </w:t>
      </w:r>
      <w:r>
        <w:t>concerned with the question</w:t>
      </w:r>
      <w:r w:rsidR="00EC29CA">
        <w:t>:</w:t>
      </w:r>
      <w:r>
        <w:t xml:space="preserve"> What do you want podcasts to achieve for you? The answer</w:t>
      </w:r>
      <w:r w:rsidR="00A22BE8">
        <w:t>s</w:t>
      </w:r>
      <w:r>
        <w:t xml:space="preserve"> inform the ways podcasts/networks rais</w:t>
      </w:r>
      <w:r w:rsidR="00EC29CA">
        <w:t>e</w:t>
      </w:r>
      <w:r>
        <w:t xml:space="preserve"> revenue and prioritiz</w:t>
      </w:r>
      <w:r w:rsidR="00EC29CA">
        <w:t>e</w:t>
      </w:r>
      <w:r>
        <w:t xml:space="preserve"> revenue streams:</w:t>
      </w:r>
    </w:p>
    <w:p w14:paraId="65B9CBBF" w14:textId="750904E4" w:rsidR="005106C7" w:rsidRDefault="002F5642">
      <w:r>
        <w:t xml:space="preserve"> </w:t>
      </w:r>
    </w:p>
    <w:p w14:paraId="23CA39F3" w14:textId="77777777" w:rsidR="005106C7" w:rsidRDefault="002F5642">
      <w:pPr>
        <w:numPr>
          <w:ilvl w:val="0"/>
          <w:numId w:val="4"/>
        </w:numPr>
        <w:ind w:hanging="360"/>
        <w:contextualSpacing/>
      </w:pPr>
      <w:r>
        <w:t xml:space="preserve">Those that follow a “universal” philosophy hope to get their podcasts heard by as many people as possible (and thus logically rely on advertising as an important revenue stream). </w:t>
      </w:r>
    </w:p>
    <w:p w14:paraId="201DF7C5" w14:textId="78BED06D" w:rsidR="005106C7" w:rsidRDefault="002F5642">
      <w:pPr>
        <w:numPr>
          <w:ilvl w:val="0"/>
          <w:numId w:val="4"/>
        </w:numPr>
        <w:ind w:hanging="360"/>
        <w:contextualSpacing/>
      </w:pPr>
      <w:r>
        <w:lastRenderedPageBreak/>
        <w:t xml:space="preserve">Those that follow a “premium” model attempt to convert listeners into recurring, loyal patrons via </w:t>
      </w:r>
      <w:r w:rsidR="00EC29CA">
        <w:t>bonus</w:t>
      </w:r>
      <w:r>
        <w:t xml:space="preserve"> offerings. </w:t>
      </w:r>
    </w:p>
    <w:p w14:paraId="218C506F" w14:textId="77777777" w:rsidR="00EC29CA" w:rsidRDefault="002F5642">
      <w:pPr>
        <w:numPr>
          <w:ilvl w:val="0"/>
          <w:numId w:val="4"/>
        </w:numPr>
        <w:ind w:hanging="360"/>
        <w:contextualSpacing/>
      </w:pPr>
      <w:r>
        <w:t>Those that follow a “value-added” model use their podcasts as a means of enhancing both the consumer experience and the brand (and so revenue is not the primary goal).</w:t>
      </w:r>
    </w:p>
    <w:p w14:paraId="38B707E6" w14:textId="1EF680DA" w:rsidR="005106C7" w:rsidRDefault="002F5642" w:rsidP="000B4990">
      <w:pPr>
        <w:ind w:left="720"/>
        <w:contextualSpacing/>
      </w:pPr>
      <w:r>
        <w:t xml:space="preserve"> </w:t>
      </w:r>
    </w:p>
    <w:p w14:paraId="60B6D965" w14:textId="4B4EEEB7" w:rsidR="005106C7" w:rsidRDefault="002F5642">
      <w:r>
        <w:t xml:space="preserve">Of course, a podcast can ascribe to all of these philosophies and strategies simultaneously; nevertheless, I hope these concepts are helpful guides for understanding how podcasting revenue streams are prioritized and balanced. </w:t>
      </w:r>
    </w:p>
    <w:p w14:paraId="61BEE589" w14:textId="77777777" w:rsidR="005106C7" w:rsidRDefault="005106C7"/>
    <w:p w14:paraId="73789D8C" w14:textId="04A57BBA" w:rsidR="005106C7" w:rsidRDefault="002813A3">
      <w:pPr>
        <w:rPr>
          <w:b/>
        </w:rPr>
      </w:pPr>
      <w:r w:rsidRPr="00C64928">
        <w:rPr>
          <w:rFonts w:eastAsia="Times New Roman"/>
          <w:color w:val="222222"/>
          <w:sz w:val="32"/>
          <w:szCs w:val="32"/>
          <w:shd w:val="clear" w:color="auto" w:fill="FFFFFF"/>
        </w:rPr>
        <w:t>\</w:t>
      </w:r>
      <w:proofErr w:type="gramStart"/>
      <w:r w:rsidRPr="00C64928">
        <w:rPr>
          <w:rFonts w:eastAsia="Times New Roman"/>
          <w:color w:val="222222"/>
          <w:sz w:val="32"/>
          <w:szCs w:val="32"/>
          <w:shd w:val="clear" w:color="auto" w:fill="FFFFFF"/>
        </w:rPr>
        <w:t>section</w:t>
      </w:r>
      <w:proofErr w:type="gramEnd"/>
      <w:r w:rsidRPr="00C64928">
        <w:rPr>
          <w:rFonts w:eastAsia="Times New Roman"/>
          <w:color w:val="222222"/>
          <w:sz w:val="32"/>
          <w:szCs w:val="32"/>
          <w:shd w:val="clear" w:color="auto" w:fill="FFFFFF"/>
        </w:rPr>
        <w:t>{</w:t>
      </w:r>
      <w:r w:rsidR="002F5642">
        <w:rPr>
          <w:b/>
        </w:rPr>
        <w:t>Measuring Success, Today and Tomorrow</w:t>
      </w:r>
      <w:r>
        <w:rPr>
          <w:b/>
        </w:rPr>
        <w:t>}</w:t>
      </w:r>
    </w:p>
    <w:p w14:paraId="5B883D96" w14:textId="77777777" w:rsidR="002813A3" w:rsidRDefault="002813A3"/>
    <w:p w14:paraId="7540E976" w14:textId="3D37C6E4" w:rsidR="005106C7" w:rsidRDefault="002F5642">
      <w:r>
        <w:t xml:space="preserve">Although each of the companies profiled in the case studies are doing well financially, it is still too early to declare any podcast or podcast company a “success,” especially when so many of </w:t>
      </w:r>
      <w:r w:rsidR="00A22BE8">
        <w:t>them</w:t>
      </w:r>
      <w:r>
        <w:t xml:space="preserve"> rely heavily on advertising for income (experiments with direct support and live events remain just that</w:t>
      </w:r>
      <w:r w:rsidR="00184165">
        <w:t>-</w:t>
      </w:r>
      <w:r>
        <w:t xml:space="preserve">--experiments rather than long-term strategies). </w:t>
      </w:r>
      <w:r w:rsidR="00184165">
        <w:t>E</w:t>
      </w:r>
      <w:r>
        <w:t xml:space="preserve">xceptions include those “value-added” companies such as Audible and </w:t>
      </w:r>
      <w:proofErr w:type="spellStart"/>
      <w:r>
        <w:t>Buzz</w:t>
      </w:r>
      <w:r w:rsidR="00184165">
        <w:t>F</w:t>
      </w:r>
      <w:r>
        <w:t>eed</w:t>
      </w:r>
      <w:proofErr w:type="spellEnd"/>
      <w:r>
        <w:t xml:space="preserve">, which are essentially experimenting with audio, but not dependent on it for their lifeblood. Panoply is also notable in its </w:t>
      </w:r>
      <w:r w:rsidR="008357C9">
        <w:t xml:space="preserve">pursuit </w:t>
      </w:r>
      <w:r>
        <w:t xml:space="preserve">of alternate and innovative revenue streams; however, one could argue that they too are overly reliant on advertising. Where podcasts seem to show the most potential (outside of advertising and branded content) is as an audience engagement tool that can generate support for direct </w:t>
      </w:r>
      <w:r w:rsidR="00BB5EC4">
        <w:t xml:space="preserve">donation </w:t>
      </w:r>
      <w:r>
        <w:t xml:space="preserve">and/or </w:t>
      </w:r>
      <w:proofErr w:type="spellStart"/>
      <w:r>
        <w:t>freemium</w:t>
      </w:r>
      <w:proofErr w:type="spellEnd"/>
      <w:r>
        <w:t xml:space="preserve"> models. </w:t>
      </w:r>
    </w:p>
    <w:p w14:paraId="56493965" w14:textId="77777777" w:rsidR="005106C7" w:rsidRDefault="005106C7"/>
    <w:p w14:paraId="522BB653" w14:textId="77777777" w:rsidR="005106C7" w:rsidRDefault="002F5642">
      <w:r>
        <w:t>Podcasts are remarkably suited to acting as complements to other kinds of content and to encouraging audience engagement in ways few other media can. If podcasts and podcast networks are to be economically viable over the long term, they must be cognizant of the strengths of the medium, which they should leverage to their advantage.</w:t>
      </w:r>
    </w:p>
    <w:p w14:paraId="71FE77CC" w14:textId="77777777" w:rsidR="005106C7" w:rsidRDefault="005106C7"/>
    <w:p w14:paraId="4A46D1A8" w14:textId="7D13FBFC" w:rsidR="005106C7" w:rsidRDefault="002F5642">
      <w:r>
        <w:t>There are many other questions left to explore regarding podcasting’s greater implications for journalism beyond the issues raised in this report. One route of interest, for example, could be to examine larger, established media organizations, such as CBS and ESPN, to understand how they are developing podcasts in relation to their radio offerings. Also of interest could be a more internationally</w:t>
      </w:r>
      <w:r w:rsidR="00BB5EC4">
        <w:t xml:space="preserve"> </w:t>
      </w:r>
      <w:r>
        <w:t xml:space="preserve">focused study examining the ways government-sponsored broadcasting corporations affect the podcasting landscape in terms of opportunities for monetization and audience engagement. As this sphere changes daily, I have no doubt new questions, challenges, and opportunities for future research will emerge in the days, weeks, and years to come. </w:t>
      </w:r>
    </w:p>
    <w:p w14:paraId="19E60050" w14:textId="77777777" w:rsidR="005106C7" w:rsidRDefault="005106C7"/>
    <w:p w14:paraId="27A6AE38" w14:textId="3D359C66" w:rsidR="005106C7" w:rsidRDefault="00BB5EC4">
      <w:r w:rsidRPr="00C64928">
        <w:rPr>
          <w:color w:val="222222"/>
          <w:sz w:val="32"/>
          <w:szCs w:val="32"/>
          <w:shd w:val="clear" w:color="auto" w:fill="FFFFFF"/>
        </w:rPr>
        <w:t>\</w:t>
      </w:r>
      <w:proofErr w:type="gramStart"/>
      <w:r w:rsidRPr="00C64928">
        <w:rPr>
          <w:color w:val="222222"/>
          <w:sz w:val="32"/>
          <w:szCs w:val="32"/>
          <w:shd w:val="clear" w:color="auto" w:fill="FFFFFF"/>
        </w:rPr>
        <w:t>chapter</w:t>
      </w:r>
      <w:proofErr w:type="gramEnd"/>
      <w:r w:rsidRPr="00C64928">
        <w:rPr>
          <w:color w:val="222222"/>
          <w:sz w:val="32"/>
          <w:szCs w:val="32"/>
          <w:shd w:val="clear" w:color="auto" w:fill="FFFFFF"/>
        </w:rPr>
        <w:t>{</w:t>
      </w:r>
      <w:r w:rsidR="002F5642">
        <w:rPr>
          <w:b/>
          <w:sz w:val="36"/>
          <w:szCs w:val="36"/>
        </w:rPr>
        <w:t>Appendix</w:t>
      </w:r>
      <w:r>
        <w:rPr>
          <w:b/>
          <w:sz w:val="36"/>
          <w:szCs w:val="36"/>
        </w:rPr>
        <w:t>}</w:t>
      </w:r>
    </w:p>
    <w:p w14:paraId="407653D0" w14:textId="77777777" w:rsidR="005106C7" w:rsidRDefault="005106C7"/>
    <w:p w14:paraId="167A389E" w14:textId="4CBDBC3D" w:rsidR="005106C7" w:rsidRPr="000B4990" w:rsidRDefault="009654EB" w:rsidP="000B4990">
      <w:pPr>
        <w:ind w:left="1080"/>
        <w:rPr>
          <w:b/>
          <w:sz w:val="28"/>
          <w:szCs w:val="28"/>
        </w:rPr>
      </w:pPr>
      <w:r>
        <w:rPr>
          <w:b/>
          <w:sz w:val="28"/>
          <w:szCs w:val="28"/>
        </w:rPr>
        <w:t>\</w:t>
      </w:r>
      <w:proofErr w:type="gramStart"/>
      <w:r>
        <w:rPr>
          <w:b/>
          <w:sz w:val="28"/>
          <w:szCs w:val="28"/>
        </w:rPr>
        <w:t>section</w:t>
      </w:r>
      <w:proofErr w:type="gramEnd"/>
      <w:r>
        <w:rPr>
          <w:b/>
          <w:sz w:val="28"/>
          <w:szCs w:val="28"/>
        </w:rPr>
        <w:t xml:space="preserve">{a. </w:t>
      </w:r>
      <w:r w:rsidR="002F5642" w:rsidRPr="000B4990">
        <w:rPr>
          <w:b/>
          <w:sz w:val="28"/>
          <w:szCs w:val="28"/>
        </w:rPr>
        <w:t>Glossary</w:t>
      </w:r>
      <w:r>
        <w:rPr>
          <w:b/>
          <w:sz w:val="28"/>
          <w:szCs w:val="28"/>
        </w:rPr>
        <w:t>}</w:t>
      </w:r>
    </w:p>
    <w:p w14:paraId="20326F18" w14:textId="77777777" w:rsidR="00F0368B" w:rsidRDefault="00F0368B" w:rsidP="000B4990">
      <w:pPr>
        <w:pStyle w:val="ListParagraph"/>
        <w:ind w:left="1080"/>
      </w:pPr>
    </w:p>
    <w:p w14:paraId="69DAC802" w14:textId="6B7B2804" w:rsidR="005106C7" w:rsidRPr="000B4990" w:rsidRDefault="002F5642">
      <w:pPr>
        <w:numPr>
          <w:ilvl w:val="1"/>
          <w:numId w:val="7"/>
        </w:numPr>
        <w:ind w:hanging="360"/>
        <w:contextualSpacing/>
        <w:rPr>
          <w:b/>
          <w:sz w:val="24"/>
          <w:szCs w:val="24"/>
        </w:rPr>
      </w:pPr>
      <w:r>
        <w:rPr>
          <w:b/>
        </w:rPr>
        <w:t xml:space="preserve">Audio: </w:t>
      </w:r>
      <w:r>
        <w:t>Audio is an umbrella term for all spoken</w:t>
      </w:r>
      <w:r w:rsidR="004F7427">
        <w:t>-</w:t>
      </w:r>
      <w:r>
        <w:t xml:space="preserve">word content, including podcasts. Most of the shows referred to in this guide are podcasts; however, the </w:t>
      </w:r>
      <w:r>
        <w:lastRenderedPageBreak/>
        <w:t xml:space="preserve">shows </w:t>
      </w:r>
      <w:r w:rsidR="004F7427">
        <w:t>being</w:t>
      </w:r>
      <w:r>
        <w:t xml:space="preserve"> produced for Audible are audio, and not </w:t>
      </w:r>
      <w:r>
        <w:rPr>
          <w:b/>
        </w:rPr>
        <w:t>podcasts</w:t>
      </w:r>
      <w:r>
        <w:t xml:space="preserve">, because they will be self-published rather than distributed via an RSS feed (see </w:t>
      </w:r>
      <w:r w:rsidR="005B33CD">
        <w:rPr>
          <w:b/>
        </w:rPr>
        <w:t>p</w:t>
      </w:r>
      <w:r>
        <w:rPr>
          <w:b/>
        </w:rPr>
        <w:t>odcast</w:t>
      </w:r>
      <w:r>
        <w:t xml:space="preserve"> definition).</w:t>
      </w:r>
    </w:p>
    <w:p w14:paraId="267FDFB2" w14:textId="77777777" w:rsidR="004F7427" w:rsidRDefault="004F7427" w:rsidP="000B4990">
      <w:pPr>
        <w:ind w:left="1440"/>
        <w:contextualSpacing/>
        <w:rPr>
          <w:b/>
          <w:sz w:val="24"/>
          <w:szCs w:val="24"/>
        </w:rPr>
      </w:pPr>
    </w:p>
    <w:p w14:paraId="0937E0ED" w14:textId="3B844376" w:rsidR="005106C7" w:rsidRDefault="002F5642">
      <w:pPr>
        <w:numPr>
          <w:ilvl w:val="1"/>
          <w:numId w:val="7"/>
        </w:numPr>
        <w:ind w:hanging="360"/>
        <w:contextualSpacing/>
        <w:rPr>
          <w:b/>
        </w:rPr>
      </w:pPr>
      <w:r>
        <w:rPr>
          <w:b/>
        </w:rPr>
        <w:t xml:space="preserve">Branded Content: </w:t>
      </w:r>
      <w:r>
        <w:t xml:space="preserve">Content created specifically with a company’s mission in mind. For example, British retailer </w:t>
      </w:r>
      <w:proofErr w:type="spellStart"/>
      <w:r>
        <w:t>Asos</w:t>
      </w:r>
      <w:proofErr w:type="spellEnd"/>
      <w:r>
        <w:t xml:space="preserve"> launched a podcast in partnership with </w:t>
      </w:r>
      <w:proofErr w:type="spellStart"/>
      <w:r>
        <w:t>Acast</w:t>
      </w:r>
      <w:proofErr w:type="spellEnd"/>
      <w:r>
        <w:t xml:space="preserve"> about female entrepreneurs to reach this</w:t>
      </w:r>
      <w:r w:rsidR="00BE4C34">
        <w:t xml:space="preserve"> specific</w:t>
      </w:r>
      <w:r>
        <w:t xml:space="preserve"> demographic (the content is not about </w:t>
      </w:r>
      <w:proofErr w:type="spellStart"/>
      <w:r>
        <w:t>Asos</w:t>
      </w:r>
      <w:proofErr w:type="spellEnd"/>
      <w:r>
        <w:t xml:space="preserve">; however, it is “presented by” </w:t>
      </w:r>
      <w:proofErr w:type="spellStart"/>
      <w:r>
        <w:t>Asos</w:t>
      </w:r>
      <w:proofErr w:type="spellEnd"/>
      <w:r>
        <w:t>). This is distinct from native ads in podcasting</w:t>
      </w:r>
      <w:r w:rsidR="00BE4C34">
        <w:t>-</w:t>
      </w:r>
      <w:r>
        <w:t xml:space="preserve">--see </w:t>
      </w:r>
      <w:r w:rsidR="005B33CD">
        <w:rPr>
          <w:b/>
        </w:rPr>
        <w:t>n</w:t>
      </w:r>
      <w:r>
        <w:rPr>
          <w:b/>
        </w:rPr>
        <w:t xml:space="preserve">ative </w:t>
      </w:r>
      <w:r w:rsidR="005B33CD">
        <w:rPr>
          <w:b/>
        </w:rPr>
        <w:t>a</w:t>
      </w:r>
      <w:r>
        <w:rPr>
          <w:b/>
        </w:rPr>
        <w:t>dvertising.</w:t>
      </w:r>
    </w:p>
    <w:p w14:paraId="5A5F393D" w14:textId="77777777" w:rsidR="00BE4C34" w:rsidRDefault="00BE4C34" w:rsidP="000B4990">
      <w:pPr>
        <w:contextualSpacing/>
        <w:rPr>
          <w:b/>
        </w:rPr>
      </w:pPr>
    </w:p>
    <w:p w14:paraId="3FBCA2AA" w14:textId="5899ED20" w:rsidR="005106C7" w:rsidRPr="000B4990" w:rsidRDefault="002F5642">
      <w:pPr>
        <w:numPr>
          <w:ilvl w:val="1"/>
          <w:numId w:val="7"/>
        </w:numPr>
        <w:ind w:hanging="360"/>
        <w:contextualSpacing/>
        <w:rPr>
          <w:b/>
        </w:rPr>
      </w:pPr>
      <w:r>
        <w:rPr>
          <w:b/>
        </w:rPr>
        <w:t xml:space="preserve">Carriage Fee: </w:t>
      </w:r>
      <w:r>
        <w:t xml:space="preserve">The fee a station pays to an audio producer for the right to broadcast </w:t>
      </w:r>
      <w:r w:rsidR="00BE706A">
        <w:t xml:space="preserve">its </w:t>
      </w:r>
      <w:r>
        <w:t>content over the airwaves (terrestrial radio). Also known as a licensing fee. Although podcasts can earn carriage fees, this is usually a supplemental rather than central source of revenue.</w:t>
      </w:r>
    </w:p>
    <w:p w14:paraId="6ACC3445" w14:textId="77777777" w:rsidR="00BE706A" w:rsidRDefault="00BE706A" w:rsidP="000B4990">
      <w:pPr>
        <w:contextualSpacing/>
        <w:rPr>
          <w:b/>
        </w:rPr>
      </w:pPr>
    </w:p>
    <w:p w14:paraId="42B920EF" w14:textId="40F5936C" w:rsidR="005106C7" w:rsidRPr="000B4990" w:rsidRDefault="002F5642">
      <w:pPr>
        <w:numPr>
          <w:ilvl w:val="1"/>
          <w:numId w:val="7"/>
        </w:numPr>
        <w:ind w:hanging="360"/>
        <w:contextualSpacing/>
        <w:rPr>
          <w:b/>
        </w:rPr>
      </w:pPr>
      <w:r>
        <w:rPr>
          <w:b/>
        </w:rPr>
        <w:t xml:space="preserve">CPMs: </w:t>
      </w:r>
      <w:r>
        <w:t>Clicks-per-mille (thousand). A standard way of charging for advertising in which advertisers pay a dollar rate according to every 1,000 impressions their ad receives</w:t>
      </w:r>
      <w:r w:rsidR="00F36AC7">
        <w:t>.</w:t>
      </w:r>
      <w:r>
        <w:t xml:space="preserve"> (If the CPM is </w:t>
      </w:r>
      <w:r w:rsidR="00F36AC7">
        <w:t>one dollar</w:t>
      </w:r>
      <w:r>
        <w:t>, for example, the advertiser will pay 10</w:t>
      </w:r>
      <w:r w:rsidR="00F36AC7">
        <w:t xml:space="preserve"> dollars</w:t>
      </w:r>
      <w:r>
        <w:t xml:space="preserve"> for 10,000 impressions</w:t>
      </w:r>
      <w:r w:rsidR="00F36AC7">
        <w:t>.</w:t>
      </w:r>
      <w:r>
        <w:t>) Because the only (somewhat) reliable podcasting metric is downloads, the CPM often represents the cost</w:t>
      </w:r>
      <w:r w:rsidR="00F36AC7">
        <w:t>-</w:t>
      </w:r>
      <w:r>
        <w:t>per</w:t>
      </w:r>
      <w:r w:rsidR="00F36AC7">
        <w:t>-</w:t>
      </w:r>
      <w:r>
        <w:t xml:space="preserve">thousand episode downloads. However, </w:t>
      </w:r>
      <w:r>
        <w:rPr>
          <w:b/>
        </w:rPr>
        <w:t>dynamic ad</w:t>
      </w:r>
      <w:r>
        <w:t xml:space="preserve"> technology, which is quickly gaining popularity, allows ad impressions to be measured, and thus the CPM to be impressions-based.</w:t>
      </w:r>
    </w:p>
    <w:p w14:paraId="3782E4C9" w14:textId="77777777" w:rsidR="00F36AC7" w:rsidRDefault="00F36AC7" w:rsidP="000B4990">
      <w:pPr>
        <w:contextualSpacing/>
        <w:rPr>
          <w:b/>
        </w:rPr>
      </w:pPr>
    </w:p>
    <w:p w14:paraId="53314E1C" w14:textId="06D0DBEB" w:rsidR="005106C7" w:rsidRPr="000B4990" w:rsidRDefault="002F5642">
      <w:pPr>
        <w:numPr>
          <w:ilvl w:val="1"/>
          <w:numId w:val="7"/>
        </w:numPr>
        <w:ind w:hanging="360"/>
        <w:contextualSpacing/>
        <w:rPr>
          <w:b/>
        </w:rPr>
      </w:pPr>
      <w:r>
        <w:rPr>
          <w:b/>
        </w:rPr>
        <w:t xml:space="preserve">Direct Response Ads: </w:t>
      </w:r>
      <w:r>
        <w:t xml:space="preserve">Ads in which listeners are told of a special promo code or </w:t>
      </w:r>
      <w:r w:rsidR="00DF012E">
        <w:t xml:space="preserve">URL </w:t>
      </w:r>
      <w:r>
        <w:t>where they can receive a discounted offer for a product or service. The codes/</w:t>
      </w:r>
      <w:r w:rsidR="00EF3F03">
        <w:t xml:space="preserve">URLs </w:t>
      </w:r>
      <w:r>
        <w:t xml:space="preserve">allow advertisers to track the number of listeners who convert into consumers. Although direct response advertising is most common on podcasts, brand advertising (ads that raise awareness of/positive associations with a company, without a specific call to action) </w:t>
      </w:r>
      <w:r w:rsidR="00F36AC7">
        <w:t xml:space="preserve">is </w:t>
      </w:r>
      <w:r>
        <w:t>becoming more prevalent.</w:t>
      </w:r>
    </w:p>
    <w:p w14:paraId="5D8DC79B" w14:textId="77777777" w:rsidR="00F36AC7" w:rsidRDefault="00F36AC7" w:rsidP="000B4990">
      <w:pPr>
        <w:contextualSpacing/>
        <w:rPr>
          <w:b/>
        </w:rPr>
      </w:pPr>
    </w:p>
    <w:p w14:paraId="258E677C" w14:textId="77777777" w:rsidR="005106C7" w:rsidRPr="000B4990" w:rsidRDefault="002F5642">
      <w:pPr>
        <w:numPr>
          <w:ilvl w:val="1"/>
          <w:numId w:val="7"/>
        </w:numPr>
        <w:ind w:hanging="360"/>
        <w:contextualSpacing/>
        <w:rPr>
          <w:b/>
          <w:sz w:val="24"/>
          <w:szCs w:val="24"/>
        </w:rPr>
      </w:pPr>
      <w:r>
        <w:rPr>
          <w:b/>
        </w:rPr>
        <w:t xml:space="preserve">Dynamic Ads: </w:t>
      </w:r>
      <w:r>
        <w:t xml:space="preserve">Most podcast ads are recorded by the podcaster and stitched to the podcast’s other segments in production; when the podcast is exported as an mp3, the ad is “baked in” the episode and cannot be measured separately from the episode itself. Dynamic ads, on the other hand, are injected into the podcast (at a certain point marked by the producer) the moment the episode is downloaded or, if streaming, the marker is reached. This means (1) the ad can be changed over time and (2) the ad can be inserted into previously released episodes. Dynamic ads can also be targeted: certain ads will be played according to listener behavior, location, etc. Often confused with </w:t>
      </w:r>
      <w:r>
        <w:rPr>
          <w:b/>
        </w:rPr>
        <w:t xml:space="preserve">programmatic ads </w:t>
      </w:r>
      <w:r>
        <w:t>(which are inserted dynamically).</w:t>
      </w:r>
    </w:p>
    <w:p w14:paraId="6D56DE6A" w14:textId="77777777" w:rsidR="00F36AC7" w:rsidRDefault="00F36AC7" w:rsidP="000B4990">
      <w:pPr>
        <w:contextualSpacing/>
        <w:rPr>
          <w:b/>
          <w:sz w:val="24"/>
          <w:szCs w:val="24"/>
        </w:rPr>
      </w:pPr>
    </w:p>
    <w:p w14:paraId="6324B552" w14:textId="06CBC4BA" w:rsidR="005106C7" w:rsidRPr="000B4990" w:rsidRDefault="002F5642">
      <w:pPr>
        <w:numPr>
          <w:ilvl w:val="1"/>
          <w:numId w:val="7"/>
        </w:numPr>
        <w:ind w:hanging="360"/>
        <w:contextualSpacing/>
        <w:rPr>
          <w:b/>
        </w:rPr>
      </w:pPr>
      <w:r>
        <w:rPr>
          <w:b/>
        </w:rPr>
        <w:t xml:space="preserve">Hosting Platform: </w:t>
      </w:r>
      <w:r>
        <w:t xml:space="preserve">The hosting platform for a podcast is like the CMS of a website; it is </w:t>
      </w:r>
      <w:r w:rsidR="00B51FC5">
        <w:t xml:space="preserve">what </w:t>
      </w:r>
      <w:r>
        <w:t xml:space="preserve">the platform creators use to upload their podcasts. From the </w:t>
      </w:r>
      <w:r>
        <w:lastRenderedPageBreak/>
        <w:t>hosting platform</w:t>
      </w:r>
      <w:r w:rsidR="00B51FC5">
        <w:t>,</w:t>
      </w:r>
      <w:r>
        <w:t xml:space="preserve"> content can then be distributed across platforms, from iTunes to </w:t>
      </w:r>
      <w:r w:rsidR="00B51FC5">
        <w:t>a</w:t>
      </w:r>
      <w:r>
        <w:t xml:space="preserve">pps. Popular hosting platforms include </w:t>
      </w:r>
      <w:proofErr w:type="spellStart"/>
      <w:r>
        <w:t>Libsyn</w:t>
      </w:r>
      <w:proofErr w:type="spellEnd"/>
      <w:r>
        <w:t xml:space="preserve"> and </w:t>
      </w:r>
      <w:proofErr w:type="spellStart"/>
      <w:r>
        <w:t>Sound</w:t>
      </w:r>
      <w:r w:rsidR="00B51FC5">
        <w:t>C</w:t>
      </w:r>
      <w:r>
        <w:t>loud</w:t>
      </w:r>
      <w:proofErr w:type="spellEnd"/>
      <w:r>
        <w:t>.</w:t>
      </w:r>
    </w:p>
    <w:p w14:paraId="0FAF7A4E" w14:textId="77777777" w:rsidR="00B51FC5" w:rsidRDefault="00B51FC5" w:rsidP="000B4990">
      <w:pPr>
        <w:contextualSpacing/>
        <w:rPr>
          <w:b/>
        </w:rPr>
      </w:pPr>
    </w:p>
    <w:p w14:paraId="51CA9853" w14:textId="7FF00D4C" w:rsidR="009654EB" w:rsidRPr="000B4990" w:rsidRDefault="002F5642">
      <w:pPr>
        <w:numPr>
          <w:ilvl w:val="1"/>
          <w:numId w:val="7"/>
        </w:numPr>
        <w:ind w:hanging="360"/>
        <w:contextualSpacing/>
        <w:rPr>
          <w:b/>
        </w:rPr>
      </w:pPr>
      <w:r>
        <w:rPr>
          <w:b/>
        </w:rPr>
        <w:t>Mid</w:t>
      </w:r>
      <w:r w:rsidR="009654EB">
        <w:rPr>
          <w:b/>
        </w:rPr>
        <w:t>-</w:t>
      </w:r>
      <w:r>
        <w:rPr>
          <w:b/>
        </w:rPr>
        <w:t xml:space="preserve">roll Ads: </w:t>
      </w:r>
      <w:r>
        <w:t>Podcast ads are generally placed in one of three spots in a podcast episode</w:t>
      </w:r>
      <w:r w:rsidR="009654EB">
        <w:t>-</w:t>
      </w:r>
      <w:r>
        <w:t>--the very beginning (pre-roll), in the middle (mid-roll), or at the very end (post-roll). In general, pre-roll and mid-roll ads are more valuable than post-roll ads, since there is a lesser likelihood listeners will consume the entire episode and hear the post-roll.</w:t>
      </w:r>
    </w:p>
    <w:p w14:paraId="124CEA40" w14:textId="64427EB1" w:rsidR="005106C7" w:rsidRDefault="002F5642" w:rsidP="000B4990">
      <w:pPr>
        <w:contextualSpacing/>
        <w:rPr>
          <w:b/>
        </w:rPr>
      </w:pPr>
      <w:r>
        <w:t xml:space="preserve">  </w:t>
      </w:r>
    </w:p>
    <w:p w14:paraId="2BC35C76" w14:textId="72F6E051" w:rsidR="005106C7" w:rsidRPr="000B4990" w:rsidRDefault="002F5642">
      <w:pPr>
        <w:numPr>
          <w:ilvl w:val="1"/>
          <w:numId w:val="7"/>
        </w:numPr>
        <w:ind w:hanging="360"/>
        <w:contextualSpacing/>
        <w:rPr>
          <w:b/>
        </w:rPr>
      </w:pPr>
      <w:r>
        <w:rPr>
          <w:b/>
        </w:rPr>
        <w:t xml:space="preserve">Native Advertising: </w:t>
      </w:r>
      <w:r>
        <w:t>Like an advertorial, a native ad mimics the feel of editorial content; in audio content, it is generally the host who creates and presents the native ad (rather than an external voice who reads the ad</w:t>
      </w:r>
      <w:r w:rsidR="009654EB">
        <w:t xml:space="preserve"> </w:t>
      </w:r>
      <w:r>
        <w:t>copy created by the company). For example, a native ad can include interviews with the sponsor and/or personal stories from the host. Although, according to journalistic ethics, the host should not endorse the product personally, this is a frequent hazard of native advertising.</w:t>
      </w:r>
    </w:p>
    <w:p w14:paraId="3C446CA4" w14:textId="77777777" w:rsidR="009654EB" w:rsidRDefault="009654EB" w:rsidP="000B4990">
      <w:pPr>
        <w:contextualSpacing/>
        <w:rPr>
          <w:b/>
        </w:rPr>
      </w:pPr>
    </w:p>
    <w:p w14:paraId="00BEF217" w14:textId="12B59E95" w:rsidR="005106C7" w:rsidRPr="000B4990" w:rsidRDefault="002F5642">
      <w:pPr>
        <w:numPr>
          <w:ilvl w:val="1"/>
          <w:numId w:val="7"/>
        </w:numPr>
        <w:ind w:hanging="360"/>
        <w:contextualSpacing/>
        <w:rPr>
          <w:b/>
        </w:rPr>
      </w:pPr>
      <w:r>
        <w:rPr>
          <w:b/>
        </w:rPr>
        <w:t xml:space="preserve">Native Apps: </w:t>
      </w:r>
      <w:r>
        <w:t>Apps (application programs) developed for a specific platform or device. Also used to refer to the preinstalled, undeletable apps that come with the iPhone’s operating systems</w:t>
      </w:r>
      <w:r w:rsidR="009654EB">
        <w:t xml:space="preserve">, which is </w:t>
      </w:r>
      <w:r>
        <w:t>the definition I use in this guide.</w:t>
      </w:r>
    </w:p>
    <w:p w14:paraId="5FD080B3" w14:textId="77777777" w:rsidR="009654EB" w:rsidRDefault="009654EB" w:rsidP="000B4990">
      <w:pPr>
        <w:contextualSpacing/>
        <w:rPr>
          <w:b/>
        </w:rPr>
      </w:pPr>
    </w:p>
    <w:p w14:paraId="3859F9F4" w14:textId="5C917DF0" w:rsidR="005106C7" w:rsidRPr="000B4990" w:rsidRDefault="002F5642">
      <w:pPr>
        <w:numPr>
          <w:ilvl w:val="1"/>
          <w:numId w:val="7"/>
        </w:numPr>
        <w:ind w:hanging="360"/>
        <w:contextualSpacing/>
        <w:rPr>
          <w:b/>
        </w:rPr>
      </w:pPr>
      <w:r>
        <w:rPr>
          <w:b/>
        </w:rPr>
        <w:t>Podcast:</w:t>
      </w:r>
      <w:r>
        <w:t xml:space="preserve"> “</w:t>
      </w:r>
      <w:r>
        <w:rPr>
          <w:highlight w:val="white"/>
        </w:rPr>
        <w:t>A podcast is an audio file published on the Internet with an RSS feed, allowing users to subscribe to automatic downloads of a series of such programs.”</w:t>
      </w:r>
      <w:r>
        <w:t>\</w:t>
      </w:r>
      <w:proofErr w:type="gramStart"/>
      <w:r>
        <w:t>cite</w:t>
      </w:r>
      <w:proofErr w:type="gramEnd"/>
      <w:r>
        <w:t>{</w:t>
      </w:r>
      <w:proofErr w:type="spellStart"/>
      <w:r>
        <w:t>techtarget</w:t>
      </w:r>
      <w:proofErr w:type="spellEnd"/>
      <w:r>
        <w:t>}</w:t>
      </w:r>
    </w:p>
    <w:p w14:paraId="06AFE2AD" w14:textId="77777777" w:rsidR="009654EB" w:rsidRDefault="009654EB" w:rsidP="000B4990">
      <w:pPr>
        <w:contextualSpacing/>
        <w:rPr>
          <w:b/>
        </w:rPr>
      </w:pPr>
    </w:p>
    <w:p w14:paraId="6BC57478" w14:textId="549948C9" w:rsidR="009654EB" w:rsidRPr="000B4990" w:rsidRDefault="002F5642">
      <w:pPr>
        <w:numPr>
          <w:ilvl w:val="1"/>
          <w:numId w:val="7"/>
        </w:numPr>
        <w:ind w:hanging="360"/>
        <w:contextualSpacing/>
        <w:rPr>
          <w:b/>
        </w:rPr>
      </w:pPr>
      <w:r>
        <w:rPr>
          <w:b/>
        </w:rPr>
        <w:t xml:space="preserve">Podcast Networks: </w:t>
      </w:r>
      <w:r>
        <w:t>A grouping of podcasts that share resources. Often formed to pool audience sizes and increase advertiser appeal.</w:t>
      </w:r>
    </w:p>
    <w:p w14:paraId="6ED6D5D0" w14:textId="11120D97" w:rsidR="005106C7" w:rsidRDefault="002F5642" w:rsidP="000B4990">
      <w:pPr>
        <w:contextualSpacing/>
        <w:rPr>
          <w:b/>
        </w:rPr>
      </w:pPr>
      <w:r>
        <w:t xml:space="preserve"> </w:t>
      </w:r>
    </w:p>
    <w:p w14:paraId="42D57F81" w14:textId="2C62C3D5" w:rsidR="005106C7" w:rsidRPr="000B4990" w:rsidRDefault="002F5642">
      <w:pPr>
        <w:numPr>
          <w:ilvl w:val="1"/>
          <w:numId w:val="7"/>
        </w:numPr>
        <w:ind w:hanging="360"/>
        <w:contextualSpacing/>
        <w:rPr>
          <w:b/>
        </w:rPr>
      </w:pPr>
      <w:r>
        <w:rPr>
          <w:b/>
        </w:rPr>
        <w:t xml:space="preserve">Programmatic Ads: </w:t>
      </w:r>
      <w:r>
        <w:t>This term refers to ads that are bought programmatically, or through an algorithm that automatically matches an advertiser’s parameters for impressions with a publisher’s parameters for ads</w:t>
      </w:r>
      <w:proofErr w:type="gramStart"/>
      <w:r>
        <w:t>./</w:t>
      </w:r>
      <w:proofErr w:type="gramEnd"/>
      <w:r>
        <w:t>cite{</w:t>
      </w:r>
      <w:proofErr w:type="spellStart"/>
      <w:r>
        <w:t>diehnden</w:t>
      </w:r>
      <w:proofErr w:type="spellEnd"/>
      <w:r>
        <w:t xml:space="preserve">} </w:t>
      </w:r>
      <w:r>
        <w:rPr>
          <w:b/>
        </w:rPr>
        <w:t xml:space="preserve">Programmatic ads </w:t>
      </w:r>
      <w:r>
        <w:t xml:space="preserve">are often confused with </w:t>
      </w:r>
      <w:r>
        <w:rPr>
          <w:b/>
        </w:rPr>
        <w:t>dynamic ads</w:t>
      </w:r>
      <w:r>
        <w:t xml:space="preserve">: </w:t>
      </w:r>
      <w:r w:rsidR="009654EB">
        <w:t>P</w:t>
      </w:r>
      <w:r>
        <w:t>rogrammatic ads are</w:t>
      </w:r>
      <w:r>
        <w:rPr>
          <w:i/>
        </w:rPr>
        <w:t xml:space="preserve"> bought</w:t>
      </w:r>
      <w:r>
        <w:t xml:space="preserve"> programmatically; dynamic ads are </w:t>
      </w:r>
      <w:r>
        <w:rPr>
          <w:i/>
        </w:rPr>
        <w:t>injected</w:t>
      </w:r>
      <w:r>
        <w:t xml:space="preserve"> dynamically. While programmatic ads are almost always inserted dynamically, dynamic ads need not be bought programmatically (in other words, programmatic ads are usually dynamic ads, but not vice versa). </w:t>
      </w:r>
    </w:p>
    <w:p w14:paraId="78131976" w14:textId="77777777" w:rsidR="009654EB" w:rsidRDefault="009654EB" w:rsidP="000B4990">
      <w:pPr>
        <w:contextualSpacing/>
        <w:rPr>
          <w:b/>
        </w:rPr>
      </w:pPr>
    </w:p>
    <w:p w14:paraId="138943EB" w14:textId="5DEB3B1A" w:rsidR="005106C7" w:rsidRDefault="002F5642">
      <w:pPr>
        <w:numPr>
          <w:ilvl w:val="1"/>
          <w:numId w:val="7"/>
        </w:numPr>
        <w:ind w:hanging="360"/>
        <w:contextualSpacing/>
        <w:rPr>
          <w:b/>
        </w:rPr>
      </w:pPr>
      <w:r>
        <w:rPr>
          <w:b/>
        </w:rPr>
        <w:t xml:space="preserve">Sponsorship: </w:t>
      </w:r>
      <w:r>
        <w:t>Although often confused with advertising, sponsorship is a way of acknowledging companies for their support without promoting a product or service. This distinction, although somewhat irrelevant in podcasting, is important in broadcasting</w:t>
      </w:r>
      <w:r w:rsidR="009654EB">
        <w:t>.</w:t>
      </w:r>
      <w:r>
        <w:t xml:space="preserve"> </w:t>
      </w:r>
      <w:r w:rsidR="009654EB">
        <w:t>P</w:t>
      </w:r>
      <w:r>
        <w:t>ublic radio programs can acknowledge sponsors on the air without breaking FCC regulations, but they legally cannot read ads.</w:t>
      </w:r>
      <w:r>
        <w:rPr>
          <w:b/>
        </w:rPr>
        <w:t xml:space="preserve"> </w:t>
      </w:r>
      <w:r>
        <w:t xml:space="preserve">Also known as </w:t>
      </w:r>
      <w:r>
        <w:rPr>
          <w:b/>
        </w:rPr>
        <w:t>underwriting</w:t>
      </w:r>
      <w:r>
        <w:t>.</w:t>
      </w:r>
    </w:p>
    <w:p w14:paraId="13FF4FDD" w14:textId="77777777" w:rsidR="005106C7" w:rsidRDefault="005106C7"/>
    <w:p w14:paraId="44A77B52" w14:textId="53FE90BD" w:rsidR="005106C7" w:rsidRDefault="009654EB">
      <w:pPr>
        <w:ind w:firstLine="720"/>
      </w:pPr>
      <w:r>
        <w:rPr>
          <w:b/>
          <w:sz w:val="28"/>
          <w:szCs w:val="28"/>
        </w:rPr>
        <w:lastRenderedPageBreak/>
        <w:t>\</w:t>
      </w:r>
      <w:proofErr w:type="gramStart"/>
      <w:r>
        <w:rPr>
          <w:b/>
          <w:sz w:val="28"/>
          <w:szCs w:val="28"/>
        </w:rPr>
        <w:t>section</w:t>
      </w:r>
      <w:proofErr w:type="gramEnd"/>
      <w:r>
        <w:rPr>
          <w:b/>
          <w:sz w:val="28"/>
          <w:szCs w:val="28"/>
        </w:rPr>
        <w:t>{</w:t>
      </w:r>
      <w:r w:rsidR="002F5642">
        <w:rPr>
          <w:b/>
          <w:sz w:val="28"/>
          <w:szCs w:val="28"/>
        </w:rPr>
        <w:t>b.</w:t>
      </w:r>
      <w:r w:rsidR="002F5642">
        <w:rPr>
          <w:b/>
          <w:sz w:val="28"/>
          <w:szCs w:val="28"/>
        </w:rPr>
        <w:tab/>
      </w:r>
      <w:hyperlink r:id="rId95">
        <w:r w:rsidR="002F5642">
          <w:rPr>
            <w:b/>
            <w:color w:val="1155CC"/>
            <w:sz w:val="28"/>
            <w:szCs w:val="28"/>
            <w:u w:val="single"/>
          </w:rPr>
          <w:t>Timeline</w:t>
        </w:r>
      </w:hyperlink>
      <w:r>
        <w:rPr>
          <w:b/>
          <w:color w:val="1155CC"/>
          <w:sz w:val="28"/>
          <w:szCs w:val="28"/>
          <w:u w:val="single"/>
        </w:rPr>
        <w:t>}</w:t>
      </w:r>
    </w:p>
    <w:p w14:paraId="6832CECE" w14:textId="77777777" w:rsidR="005106C7" w:rsidRDefault="005106C7"/>
    <w:p w14:paraId="0034A2C3" w14:textId="689E0E3D" w:rsidR="005106C7" w:rsidRDefault="009654EB">
      <w:pPr>
        <w:ind w:firstLine="720"/>
        <w:rPr>
          <w:b/>
          <w:sz w:val="28"/>
          <w:szCs w:val="28"/>
        </w:rPr>
      </w:pPr>
      <w:r>
        <w:rPr>
          <w:b/>
          <w:sz w:val="28"/>
          <w:szCs w:val="28"/>
        </w:rPr>
        <w:t>\</w:t>
      </w:r>
      <w:proofErr w:type="gramStart"/>
      <w:r>
        <w:rPr>
          <w:b/>
          <w:sz w:val="28"/>
          <w:szCs w:val="28"/>
        </w:rPr>
        <w:t>section</w:t>
      </w:r>
      <w:proofErr w:type="gramEnd"/>
      <w:r>
        <w:rPr>
          <w:b/>
          <w:sz w:val="28"/>
          <w:szCs w:val="28"/>
        </w:rPr>
        <w:t>{</w:t>
      </w:r>
      <w:r w:rsidR="002F5642">
        <w:rPr>
          <w:b/>
          <w:sz w:val="28"/>
          <w:szCs w:val="28"/>
        </w:rPr>
        <w:t>c.</w:t>
      </w:r>
      <w:r w:rsidR="002F5642">
        <w:rPr>
          <w:b/>
          <w:sz w:val="28"/>
          <w:szCs w:val="28"/>
        </w:rPr>
        <w:tab/>
        <w:t>Recommended Resources</w:t>
      </w:r>
      <w:r>
        <w:rPr>
          <w:b/>
          <w:sz w:val="28"/>
          <w:szCs w:val="28"/>
        </w:rPr>
        <w:t>}</w:t>
      </w:r>
    </w:p>
    <w:p w14:paraId="12952F20" w14:textId="77777777" w:rsidR="009654EB" w:rsidRDefault="009654EB">
      <w:pPr>
        <w:ind w:firstLine="720"/>
      </w:pPr>
    </w:p>
    <w:p w14:paraId="7E54B1DB" w14:textId="77777777" w:rsidR="005106C7" w:rsidRDefault="002F6979">
      <w:pPr>
        <w:numPr>
          <w:ilvl w:val="0"/>
          <w:numId w:val="10"/>
        </w:numPr>
        <w:ind w:hanging="360"/>
        <w:contextualSpacing/>
      </w:pPr>
      <w:hyperlink r:id="rId96">
        <w:r w:rsidR="002F5642">
          <w:rPr>
            <w:color w:val="1155CC"/>
            <w:u w:val="single"/>
          </w:rPr>
          <w:t>Hot Pod</w:t>
        </w:r>
      </w:hyperlink>
      <w:r w:rsidR="002F5642">
        <w:t xml:space="preserve">, a Newsletter by Nick </w:t>
      </w:r>
      <w:proofErr w:type="spellStart"/>
      <w:r w:rsidR="002F5642">
        <w:t>Quah</w:t>
      </w:r>
      <w:proofErr w:type="spellEnd"/>
    </w:p>
    <w:p w14:paraId="003DA6DC" w14:textId="77777777" w:rsidR="009654EB" w:rsidRDefault="009654EB" w:rsidP="000B4990">
      <w:pPr>
        <w:ind w:left="1440"/>
        <w:contextualSpacing/>
      </w:pPr>
    </w:p>
    <w:p w14:paraId="12382668" w14:textId="77777777" w:rsidR="005106C7" w:rsidRDefault="002F5642">
      <w:pPr>
        <w:numPr>
          <w:ilvl w:val="0"/>
          <w:numId w:val="10"/>
        </w:numPr>
        <w:ind w:hanging="360"/>
        <w:contextualSpacing/>
      </w:pPr>
      <w:r>
        <w:t>Podcasts</w:t>
      </w:r>
    </w:p>
    <w:p w14:paraId="0F2631C9" w14:textId="77777777" w:rsidR="005106C7" w:rsidRDefault="002F6979">
      <w:pPr>
        <w:numPr>
          <w:ilvl w:val="1"/>
          <w:numId w:val="10"/>
        </w:numPr>
        <w:ind w:hanging="360"/>
        <w:contextualSpacing/>
      </w:pPr>
      <w:hyperlink r:id="rId97">
        <w:r w:rsidR="002F5642" w:rsidRPr="000B4990">
          <w:rPr>
            <w:i/>
            <w:color w:val="1155CC"/>
            <w:u w:val="single"/>
          </w:rPr>
          <w:t>The Wolf Den</w:t>
        </w:r>
      </w:hyperlink>
      <w:r w:rsidR="002F5642">
        <w:t xml:space="preserve"> by </w:t>
      </w:r>
      <w:proofErr w:type="spellStart"/>
      <w:r w:rsidR="002F5642">
        <w:t>Earwolf</w:t>
      </w:r>
      <w:proofErr w:type="spellEnd"/>
      <w:r w:rsidR="002F5642">
        <w:t xml:space="preserve"> </w:t>
      </w:r>
    </w:p>
    <w:p w14:paraId="4750A2DE" w14:textId="77777777" w:rsidR="005106C7" w:rsidRDefault="002F6979">
      <w:pPr>
        <w:numPr>
          <w:ilvl w:val="1"/>
          <w:numId w:val="10"/>
        </w:numPr>
        <w:ind w:hanging="360"/>
        <w:contextualSpacing/>
      </w:pPr>
      <w:hyperlink r:id="rId98">
        <w:proofErr w:type="spellStart"/>
        <w:r w:rsidR="002F5642" w:rsidRPr="000B4990">
          <w:rPr>
            <w:i/>
            <w:color w:val="1155CC"/>
            <w:u w:val="single"/>
          </w:rPr>
          <w:t>StartUp</w:t>
        </w:r>
        <w:proofErr w:type="spellEnd"/>
        <w:r w:rsidR="002F5642" w:rsidRPr="000B4990">
          <w:rPr>
            <w:i/>
            <w:color w:val="1155CC"/>
            <w:u w:val="single"/>
          </w:rPr>
          <w:t xml:space="preserve"> </w:t>
        </w:r>
        <w:r w:rsidR="002F5642" w:rsidRPr="004D704D">
          <w:rPr>
            <w:color w:val="1155CC"/>
            <w:u w:val="single"/>
          </w:rPr>
          <w:t>Season 1</w:t>
        </w:r>
      </w:hyperlink>
      <w:r w:rsidR="002F5642">
        <w:t xml:space="preserve"> by Gimlet Media</w:t>
      </w:r>
    </w:p>
    <w:p w14:paraId="7B84F6FC" w14:textId="77777777" w:rsidR="005106C7" w:rsidRDefault="002F6979">
      <w:pPr>
        <w:numPr>
          <w:ilvl w:val="1"/>
          <w:numId w:val="10"/>
        </w:numPr>
        <w:ind w:hanging="360"/>
        <w:contextualSpacing/>
      </w:pPr>
      <w:hyperlink r:id="rId99">
        <w:r w:rsidR="002F5642" w:rsidRPr="000B4990">
          <w:rPr>
            <w:i/>
            <w:color w:val="1155CC"/>
            <w:u w:val="single"/>
          </w:rPr>
          <w:t>The Pub</w:t>
        </w:r>
      </w:hyperlink>
      <w:r w:rsidR="002F5642">
        <w:t xml:space="preserve"> by Current</w:t>
      </w:r>
    </w:p>
    <w:p w14:paraId="370427AB" w14:textId="77777777" w:rsidR="005106C7" w:rsidRDefault="002F6979">
      <w:pPr>
        <w:numPr>
          <w:ilvl w:val="1"/>
          <w:numId w:val="10"/>
        </w:numPr>
        <w:ind w:hanging="360"/>
        <w:contextualSpacing/>
      </w:pPr>
      <w:hyperlink r:id="rId100">
        <w:r w:rsidR="002F5642" w:rsidRPr="000B4990">
          <w:rPr>
            <w:i/>
            <w:color w:val="1155CC"/>
            <w:u w:val="single"/>
          </w:rPr>
          <w:t>The Feed</w:t>
        </w:r>
        <w:r w:rsidR="002F5642">
          <w:rPr>
            <w:color w:val="1155CC"/>
            <w:u w:val="single"/>
          </w:rPr>
          <w:t xml:space="preserve"> </w:t>
        </w:r>
      </w:hyperlink>
      <w:r w:rsidR="002F5642">
        <w:t xml:space="preserve">by </w:t>
      </w:r>
      <w:proofErr w:type="spellStart"/>
      <w:r w:rsidR="002F5642">
        <w:t>Libsyn</w:t>
      </w:r>
      <w:proofErr w:type="spellEnd"/>
    </w:p>
    <w:p w14:paraId="5836FD4B" w14:textId="77777777" w:rsidR="009654EB" w:rsidRDefault="009654EB" w:rsidP="000B4990">
      <w:pPr>
        <w:ind w:left="2160"/>
        <w:contextualSpacing/>
      </w:pPr>
    </w:p>
    <w:p w14:paraId="3572AA5B" w14:textId="77777777" w:rsidR="005106C7" w:rsidRDefault="002F5642">
      <w:pPr>
        <w:numPr>
          <w:ilvl w:val="0"/>
          <w:numId w:val="10"/>
        </w:numPr>
        <w:ind w:hanging="360"/>
        <w:contextualSpacing/>
      </w:pPr>
      <w:r>
        <w:t>Reports</w:t>
      </w:r>
    </w:p>
    <w:p w14:paraId="0AFE39BB" w14:textId="41C8D109" w:rsidR="005106C7" w:rsidRDefault="002F5642">
      <w:pPr>
        <w:numPr>
          <w:ilvl w:val="1"/>
          <w:numId w:val="10"/>
        </w:numPr>
        <w:ind w:hanging="360"/>
        <w:contextualSpacing/>
      </w:pPr>
      <w:r>
        <w:t xml:space="preserve">Edison Research’s </w:t>
      </w:r>
      <w:r w:rsidR="009F2685">
        <w:t>“</w:t>
      </w:r>
      <w:r w:rsidR="004D704D">
        <w:t xml:space="preserve">The </w:t>
      </w:r>
      <w:r w:rsidR="002F6979">
        <w:fldChar w:fldCharType="begin"/>
      </w:r>
      <w:ins w:id="5" w:author="Susan McGregor" w:date="2015-11-28T20:37:00Z">
        <w:r w:rsidR="000B7A6F">
          <w:instrText xml:space="preserve">HYPERLINK "http://www.edisonresearch.com/the-infinite-dial-2015/" \h </w:instrText>
        </w:r>
      </w:ins>
      <w:r w:rsidR="002F6979">
        <w:fldChar w:fldCharType="separate"/>
      </w:r>
      <w:r>
        <w:rPr>
          <w:color w:val="1155CC"/>
          <w:u w:val="single"/>
        </w:rPr>
        <w:t>Infinite Dial</w:t>
      </w:r>
      <w:r w:rsidR="002F6979">
        <w:rPr>
          <w:color w:val="1155CC"/>
          <w:u w:val="single"/>
        </w:rPr>
        <w:fldChar w:fldCharType="end"/>
      </w:r>
      <w:r w:rsidR="004D704D">
        <w:rPr>
          <w:color w:val="1155CC"/>
          <w:u w:val="single"/>
        </w:rPr>
        <w:t xml:space="preserve"> 2015</w:t>
      </w:r>
      <w:r w:rsidR="009F2685">
        <w:rPr>
          <w:color w:val="1155CC"/>
          <w:u w:val="single"/>
        </w:rPr>
        <w:t>”</w:t>
      </w:r>
      <w:r>
        <w:t xml:space="preserve"> and </w:t>
      </w:r>
      <w:r w:rsidR="009F2685">
        <w:t>“</w:t>
      </w:r>
      <w:r w:rsidR="00121F86">
        <w:t xml:space="preserve">The </w:t>
      </w:r>
      <w:hyperlink r:id="rId101">
        <w:r>
          <w:rPr>
            <w:color w:val="1155CC"/>
            <w:u w:val="single"/>
          </w:rPr>
          <w:t>Podcast Consumer</w:t>
        </w:r>
      </w:hyperlink>
      <w:r w:rsidR="00121F86">
        <w:rPr>
          <w:color w:val="1155CC"/>
          <w:u w:val="single"/>
        </w:rPr>
        <w:t xml:space="preserve"> 2015</w:t>
      </w:r>
      <w:r w:rsidR="009F2685">
        <w:rPr>
          <w:color w:val="1155CC"/>
          <w:u w:val="single"/>
        </w:rPr>
        <w:t>”</w:t>
      </w:r>
      <w:r>
        <w:t xml:space="preserve"> </w:t>
      </w:r>
      <w:r w:rsidR="009F2685">
        <w:t>r</w:t>
      </w:r>
      <w:r>
        <w:t xml:space="preserve">eports </w:t>
      </w:r>
    </w:p>
    <w:p w14:paraId="55F97826" w14:textId="5E8A415B" w:rsidR="005106C7" w:rsidRDefault="002F6979">
      <w:pPr>
        <w:numPr>
          <w:ilvl w:val="1"/>
          <w:numId w:val="10"/>
        </w:numPr>
        <w:ind w:hanging="360"/>
        <w:contextualSpacing/>
      </w:pPr>
      <w:hyperlink r:id="rId102">
        <w:proofErr w:type="spellStart"/>
        <w:r w:rsidR="002F5642">
          <w:rPr>
            <w:color w:val="1155CC"/>
            <w:u w:val="single"/>
          </w:rPr>
          <w:t>Clammr’s</w:t>
        </w:r>
        <w:proofErr w:type="spellEnd"/>
        <w:r w:rsidR="002F5642">
          <w:rPr>
            <w:color w:val="1155CC"/>
            <w:u w:val="single"/>
          </w:rPr>
          <w:t xml:space="preserve"> </w:t>
        </w:r>
        <w:r w:rsidR="009F2685">
          <w:rPr>
            <w:color w:val="1155CC"/>
            <w:u w:val="single"/>
          </w:rPr>
          <w:t>“</w:t>
        </w:r>
        <w:r w:rsidR="002F5642">
          <w:rPr>
            <w:color w:val="1155CC"/>
            <w:u w:val="single"/>
          </w:rPr>
          <w:t>Future of Podc</w:t>
        </w:r>
        <w:bookmarkStart w:id="6" w:name="_GoBack"/>
        <w:bookmarkEnd w:id="6"/>
        <w:r w:rsidR="002F5642">
          <w:rPr>
            <w:color w:val="1155CC"/>
            <w:u w:val="single"/>
          </w:rPr>
          <w:t>asting</w:t>
        </w:r>
      </w:hyperlink>
      <w:r w:rsidR="00121F86">
        <w:rPr>
          <w:color w:val="1155CC"/>
          <w:u w:val="single"/>
        </w:rPr>
        <w:t xml:space="preserve"> 2015</w:t>
      </w:r>
      <w:r w:rsidR="009F2685">
        <w:rPr>
          <w:color w:val="1155CC"/>
          <w:u w:val="single"/>
        </w:rPr>
        <w:t>”</w:t>
      </w:r>
      <w:r w:rsidR="002F5642">
        <w:t xml:space="preserve"> </w:t>
      </w:r>
      <w:r w:rsidR="009F2685">
        <w:t>r</w:t>
      </w:r>
      <w:r w:rsidR="002F5642">
        <w:t xml:space="preserve">eport </w:t>
      </w:r>
    </w:p>
    <w:sectPr w:rsidR="005106C7">
      <w:headerReference w:type="default" r:id="rId103"/>
      <w:footerReference w:type="default" r:id="rId104"/>
      <w:headerReference w:type="first" r:id="rId105"/>
      <w:footerReference w:type="first" r:id="rId106"/>
      <w:pgSz w:w="12240" w:h="15840"/>
      <w:pgMar w:top="1440" w:right="1440" w:bottom="1440" w:left="1440" w:header="720" w:footer="720" w:gutter="0"/>
      <w:pgNumType w:start="0"/>
      <w:cols w:space="720"/>
      <w:titlePg/>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8665E" w15:done="0"/>
  <w15:commentEx w15:paraId="76A4AEFA" w15:done="0"/>
  <w15:commentEx w15:paraId="34D228BC" w15:done="0"/>
  <w15:commentEx w15:paraId="72F5DA9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C5327" w14:textId="77777777" w:rsidR="000B7A6F" w:rsidRDefault="000B7A6F">
      <w:pPr>
        <w:spacing w:line="240" w:lineRule="auto"/>
      </w:pPr>
      <w:r>
        <w:separator/>
      </w:r>
    </w:p>
  </w:endnote>
  <w:endnote w:type="continuationSeparator" w:id="0">
    <w:p w14:paraId="032517C9" w14:textId="77777777" w:rsidR="000B7A6F" w:rsidRDefault="000B7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 w:name="Yu Mincho">
    <w:charset w:val="80"/>
    <w:family w:val="auto"/>
    <w:pitch w:val="variable"/>
    <w:sig w:usb0="800002E7" w:usb1="2AC7FCFF" w:usb2="00000012" w:usb3="00000000" w:csb0="000200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B0463" w14:textId="77777777" w:rsidR="000B7A6F" w:rsidRDefault="000B7A6F">
    <w:pPr>
      <w:jc w:val="right"/>
    </w:pPr>
    <w:r>
      <w:fldChar w:fldCharType="begin"/>
    </w:r>
    <w:r>
      <w:instrText>PAGE</w:instrText>
    </w:r>
    <w:r>
      <w:fldChar w:fldCharType="separate"/>
    </w:r>
    <w:r w:rsidR="00E36DEE">
      <w:rPr>
        <w:noProof/>
      </w:rPr>
      <w:t>37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D59C2" w14:textId="77777777" w:rsidR="000B7A6F" w:rsidRDefault="000B7A6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69CC3" w14:textId="77777777" w:rsidR="000B7A6F" w:rsidRDefault="000B7A6F">
      <w:pPr>
        <w:spacing w:line="240" w:lineRule="auto"/>
      </w:pPr>
      <w:r>
        <w:separator/>
      </w:r>
    </w:p>
  </w:footnote>
  <w:footnote w:type="continuationSeparator" w:id="0">
    <w:p w14:paraId="7A7E9F21" w14:textId="77777777" w:rsidR="000B7A6F" w:rsidRDefault="000B7A6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AA46B" w14:textId="77777777" w:rsidR="000B7A6F" w:rsidRDefault="000B7A6F">
    <w:pP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96A9D" w14:textId="77777777" w:rsidR="000B7A6F" w:rsidRDefault="000B7A6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1A31"/>
    <w:multiLevelType w:val="hybridMultilevel"/>
    <w:tmpl w:val="8D3A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C77F9"/>
    <w:multiLevelType w:val="multilevel"/>
    <w:tmpl w:val="BE6E2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FB1B02"/>
    <w:multiLevelType w:val="multilevel"/>
    <w:tmpl w:val="C074AB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31B2C45"/>
    <w:multiLevelType w:val="hybridMultilevel"/>
    <w:tmpl w:val="B222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054C3"/>
    <w:multiLevelType w:val="hybridMultilevel"/>
    <w:tmpl w:val="0CE8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B7757"/>
    <w:multiLevelType w:val="multilevel"/>
    <w:tmpl w:val="3224DD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E1554DF"/>
    <w:multiLevelType w:val="multilevel"/>
    <w:tmpl w:val="5D8A1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AF32AC"/>
    <w:multiLevelType w:val="multilevel"/>
    <w:tmpl w:val="785A86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D1D5D07"/>
    <w:multiLevelType w:val="multilevel"/>
    <w:tmpl w:val="475CE5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ECC080C"/>
    <w:multiLevelType w:val="hybridMultilevel"/>
    <w:tmpl w:val="4940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F55053"/>
    <w:multiLevelType w:val="hybridMultilevel"/>
    <w:tmpl w:val="C61E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A43AB"/>
    <w:multiLevelType w:val="multilevel"/>
    <w:tmpl w:val="90F239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47741C3"/>
    <w:multiLevelType w:val="multilevel"/>
    <w:tmpl w:val="2B90B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2717C3A"/>
    <w:multiLevelType w:val="multilevel"/>
    <w:tmpl w:val="4246D6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596348D"/>
    <w:multiLevelType w:val="hybridMultilevel"/>
    <w:tmpl w:val="FC74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505BE1"/>
    <w:multiLevelType w:val="multilevel"/>
    <w:tmpl w:val="FDA06AB8"/>
    <w:lvl w:ilvl="0">
      <w:start w:val="1"/>
      <w:numFmt w:val="lowerLetter"/>
      <w:lvlText w:val="%1."/>
      <w:lvlJc w:val="left"/>
      <w:pPr>
        <w:ind w:left="720" w:firstLine="360"/>
      </w:pPr>
      <w:rPr>
        <w:sz w:val="24"/>
        <w:szCs w:val="24"/>
        <w:u w:val="none"/>
      </w:rPr>
    </w:lvl>
    <w:lvl w:ilvl="1">
      <w:start w:val="1"/>
      <w:numFmt w:val="bullet"/>
      <w:lvlText w:val="○"/>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629A677A"/>
    <w:multiLevelType w:val="multilevel"/>
    <w:tmpl w:val="F50421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66E108A8"/>
    <w:multiLevelType w:val="hybridMultilevel"/>
    <w:tmpl w:val="7718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4D6A91"/>
    <w:multiLevelType w:val="hybridMultilevel"/>
    <w:tmpl w:val="01BE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5A78CB"/>
    <w:multiLevelType w:val="multilevel"/>
    <w:tmpl w:val="AEAEC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12"/>
  </w:num>
  <w:num w:numId="3">
    <w:abstractNumId w:val="1"/>
  </w:num>
  <w:num w:numId="4">
    <w:abstractNumId w:val="6"/>
  </w:num>
  <w:num w:numId="5">
    <w:abstractNumId w:val="8"/>
  </w:num>
  <w:num w:numId="6">
    <w:abstractNumId w:val="7"/>
  </w:num>
  <w:num w:numId="7">
    <w:abstractNumId w:val="15"/>
  </w:num>
  <w:num w:numId="8">
    <w:abstractNumId w:val="11"/>
  </w:num>
  <w:num w:numId="9">
    <w:abstractNumId w:val="2"/>
  </w:num>
  <w:num w:numId="10">
    <w:abstractNumId w:val="16"/>
  </w:num>
  <w:num w:numId="11">
    <w:abstractNumId w:val="13"/>
  </w:num>
  <w:num w:numId="12">
    <w:abstractNumId w:val="5"/>
  </w:num>
  <w:num w:numId="13">
    <w:abstractNumId w:val="14"/>
  </w:num>
  <w:num w:numId="14">
    <w:abstractNumId w:val="17"/>
  </w:num>
  <w:num w:numId="15">
    <w:abstractNumId w:val="9"/>
  </w:num>
  <w:num w:numId="16">
    <w:abstractNumId w:val="4"/>
  </w:num>
  <w:num w:numId="17">
    <w:abstractNumId w:val="10"/>
  </w:num>
  <w:num w:numId="18">
    <w:abstractNumId w:val="3"/>
  </w:num>
  <w:num w:numId="19">
    <w:abstractNumId w:val="18"/>
  </w:num>
  <w:num w:numId="20">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Brown">
    <w15:presenceInfo w15:providerId="Windows Live" w15:userId="f2216a754b976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106C7"/>
    <w:rsid w:val="000028F5"/>
    <w:rsid w:val="00005152"/>
    <w:rsid w:val="00005ECE"/>
    <w:rsid w:val="000140C6"/>
    <w:rsid w:val="000175AE"/>
    <w:rsid w:val="00035271"/>
    <w:rsid w:val="0006343E"/>
    <w:rsid w:val="00085866"/>
    <w:rsid w:val="00092AD9"/>
    <w:rsid w:val="00094422"/>
    <w:rsid w:val="000B4990"/>
    <w:rsid w:val="000B52FF"/>
    <w:rsid w:val="000B56A9"/>
    <w:rsid w:val="000B7A6F"/>
    <w:rsid w:val="000C0F07"/>
    <w:rsid w:val="000C31E2"/>
    <w:rsid w:val="000C3C6F"/>
    <w:rsid w:val="000D582E"/>
    <w:rsid w:val="00121F86"/>
    <w:rsid w:val="00123BA7"/>
    <w:rsid w:val="00133A05"/>
    <w:rsid w:val="00134560"/>
    <w:rsid w:val="001372D2"/>
    <w:rsid w:val="001427CD"/>
    <w:rsid w:val="001447CC"/>
    <w:rsid w:val="001630A8"/>
    <w:rsid w:val="00170FB4"/>
    <w:rsid w:val="00182198"/>
    <w:rsid w:val="00184165"/>
    <w:rsid w:val="00187737"/>
    <w:rsid w:val="001904B9"/>
    <w:rsid w:val="0019135E"/>
    <w:rsid w:val="00192D5C"/>
    <w:rsid w:val="001A1EA5"/>
    <w:rsid w:val="001A34EE"/>
    <w:rsid w:val="001B7EE8"/>
    <w:rsid w:val="001C6756"/>
    <w:rsid w:val="001E407C"/>
    <w:rsid w:val="001E4A57"/>
    <w:rsid w:val="001E61A4"/>
    <w:rsid w:val="00202C7E"/>
    <w:rsid w:val="00210300"/>
    <w:rsid w:val="00223EF7"/>
    <w:rsid w:val="00231990"/>
    <w:rsid w:val="00234A29"/>
    <w:rsid w:val="00252481"/>
    <w:rsid w:val="00264825"/>
    <w:rsid w:val="002813A3"/>
    <w:rsid w:val="002A1C21"/>
    <w:rsid w:val="002A464A"/>
    <w:rsid w:val="002C1464"/>
    <w:rsid w:val="002C52D1"/>
    <w:rsid w:val="002D686A"/>
    <w:rsid w:val="002E5F94"/>
    <w:rsid w:val="002F36A7"/>
    <w:rsid w:val="002F5642"/>
    <w:rsid w:val="002F5E50"/>
    <w:rsid w:val="002F6979"/>
    <w:rsid w:val="00301680"/>
    <w:rsid w:val="00315A88"/>
    <w:rsid w:val="0037098C"/>
    <w:rsid w:val="00373428"/>
    <w:rsid w:val="003868C3"/>
    <w:rsid w:val="003B653E"/>
    <w:rsid w:val="003C0F01"/>
    <w:rsid w:val="003C2728"/>
    <w:rsid w:val="003C5F54"/>
    <w:rsid w:val="003D38DC"/>
    <w:rsid w:val="003E211A"/>
    <w:rsid w:val="003E3748"/>
    <w:rsid w:val="004237E1"/>
    <w:rsid w:val="004254EF"/>
    <w:rsid w:val="00431103"/>
    <w:rsid w:val="004409DC"/>
    <w:rsid w:val="00456883"/>
    <w:rsid w:val="00475A6D"/>
    <w:rsid w:val="00482AFF"/>
    <w:rsid w:val="004872A7"/>
    <w:rsid w:val="004A7BA5"/>
    <w:rsid w:val="004D0330"/>
    <w:rsid w:val="004D704D"/>
    <w:rsid w:val="004F7427"/>
    <w:rsid w:val="005106C7"/>
    <w:rsid w:val="00517866"/>
    <w:rsid w:val="0052355A"/>
    <w:rsid w:val="005257AE"/>
    <w:rsid w:val="00532750"/>
    <w:rsid w:val="00535357"/>
    <w:rsid w:val="005439D0"/>
    <w:rsid w:val="00554F05"/>
    <w:rsid w:val="00560555"/>
    <w:rsid w:val="00585333"/>
    <w:rsid w:val="005A15DC"/>
    <w:rsid w:val="005A2449"/>
    <w:rsid w:val="005B33CD"/>
    <w:rsid w:val="005C4BEE"/>
    <w:rsid w:val="005D0A4E"/>
    <w:rsid w:val="005E583A"/>
    <w:rsid w:val="005F7D44"/>
    <w:rsid w:val="00604BDF"/>
    <w:rsid w:val="00613B33"/>
    <w:rsid w:val="00621675"/>
    <w:rsid w:val="00627CD9"/>
    <w:rsid w:val="00633173"/>
    <w:rsid w:val="00654A00"/>
    <w:rsid w:val="00674147"/>
    <w:rsid w:val="00681A41"/>
    <w:rsid w:val="00690073"/>
    <w:rsid w:val="00697206"/>
    <w:rsid w:val="006B216A"/>
    <w:rsid w:val="006C393A"/>
    <w:rsid w:val="006C5D42"/>
    <w:rsid w:val="006E1CB7"/>
    <w:rsid w:val="006E68A1"/>
    <w:rsid w:val="006F7760"/>
    <w:rsid w:val="007157A7"/>
    <w:rsid w:val="00720B95"/>
    <w:rsid w:val="007302D6"/>
    <w:rsid w:val="0077459F"/>
    <w:rsid w:val="00781580"/>
    <w:rsid w:val="007833EA"/>
    <w:rsid w:val="007865E8"/>
    <w:rsid w:val="007909CD"/>
    <w:rsid w:val="00791DAD"/>
    <w:rsid w:val="0079672F"/>
    <w:rsid w:val="007D3AC0"/>
    <w:rsid w:val="007E5488"/>
    <w:rsid w:val="007F1855"/>
    <w:rsid w:val="007F1C6B"/>
    <w:rsid w:val="00801C4D"/>
    <w:rsid w:val="008054B8"/>
    <w:rsid w:val="00810D99"/>
    <w:rsid w:val="00830122"/>
    <w:rsid w:val="008357C9"/>
    <w:rsid w:val="00835C4F"/>
    <w:rsid w:val="008506AA"/>
    <w:rsid w:val="0087238E"/>
    <w:rsid w:val="00880ED1"/>
    <w:rsid w:val="00883B04"/>
    <w:rsid w:val="00891EAA"/>
    <w:rsid w:val="008959E4"/>
    <w:rsid w:val="008A4937"/>
    <w:rsid w:val="008B015F"/>
    <w:rsid w:val="008C762E"/>
    <w:rsid w:val="008E02C9"/>
    <w:rsid w:val="00910AA6"/>
    <w:rsid w:val="00911FFA"/>
    <w:rsid w:val="00913AAC"/>
    <w:rsid w:val="00917F72"/>
    <w:rsid w:val="00920C6E"/>
    <w:rsid w:val="009272E1"/>
    <w:rsid w:val="00942CD4"/>
    <w:rsid w:val="00946CA9"/>
    <w:rsid w:val="00947665"/>
    <w:rsid w:val="00952DA8"/>
    <w:rsid w:val="009654EB"/>
    <w:rsid w:val="00967F15"/>
    <w:rsid w:val="009801FA"/>
    <w:rsid w:val="00985F93"/>
    <w:rsid w:val="009B6B54"/>
    <w:rsid w:val="009C350E"/>
    <w:rsid w:val="009C6A0B"/>
    <w:rsid w:val="009D133D"/>
    <w:rsid w:val="009E57E7"/>
    <w:rsid w:val="009E6A55"/>
    <w:rsid w:val="009F2685"/>
    <w:rsid w:val="00A07573"/>
    <w:rsid w:val="00A141F9"/>
    <w:rsid w:val="00A22BE8"/>
    <w:rsid w:val="00A2365A"/>
    <w:rsid w:val="00A615D9"/>
    <w:rsid w:val="00A77474"/>
    <w:rsid w:val="00A919A5"/>
    <w:rsid w:val="00A91E33"/>
    <w:rsid w:val="00AA31E4"/>
    <w:rsid w:val="00AC32CC"/>
    <w:rsid w:val="00AF374E"/>
    <w:rsid w:val="00AF6BA2"/>
    <w:rsid w:val="00AF7769"/>
    <w:rsid w:val="00B063FF"/>
    <w:rsid w:val="00B12DF7"/>
    <w:rsid w:val="00B151B1"/>
    <w:rsid w:val="00B33D42"/>
    <w:rsid w:val="00B36FCD"/>
    <w:rsid w:val="00B40D86"/>
    <w:rsid w:val="00B50D30"/>
    <w:rsid w:val="00B50FE3"/>
    <w:rsid w:val="00B51FC5"/>
    <w:rsid w:val="00B66D47"/>
    <w:rsid w:val="00BB02C0"/>
    <w:rsid w:val="00BB5EC4"/>
    <w:rsid w:val="00BB7CAA"/>
    <w:rsid w:val="00BE2031"/>
    <w:rsid w:val="00BE4C34"/>
    <w:rsid w:val="00BE706A"/>
    <w:rsid w:val="00BF0D35"/>
    <w:rsid w:val="00C115A0"/>
    <w:rsid w:val="00C17041"/>
    <w:rsid w:val="00C20F50"/>
    <w:rsid w:val="00C3337B"/>
    <w:rsid w:val="00C7566E"/>
    <w:rsid w:val="00C83D52"/>
    <w:rsid w:val="00C84FC1"/>
    <w:rsid w:val="00CB705C"/>
    <w:rsid w:val="00D105CC"/>
    <w:rsid w:val="00D32F9C"/>
    <w:rsid w:val="00D35058"/>
    <w:rsid w:val="00D4725C"/>
    <w:rsid w:val="00D520A8"/>
    <w:rsid w:val="00D77705"/>
    <w:rsid w:val="00D82A2C"/>
    <w:rsid w:val="00D914F6"/>
    <w:rsid w:val="00DA335F"/>
    <w:rsid w:val="00DB33B3"/>
    <w:rsid w:val="00DC1287"/>
    <w:rsid w:val="00DD563D"/>
    <w:rsid w:val="00DF012E"/>
    <w:rsid w:val="00E016D5"/>
    <w:rsid w:val="00E0694F"/>
    <w:rsid w:val="00E237BB"/>
    <w:rsid w:val="00E26A0C"/>
    <w:rsid w:val="00E26DF0"/>
    <w:rsid w:val="00E27736"/>
    <w:rsid w:val="00E36C34"/>
    <w:rsid w:val="00E36DEE"/>
    <w:rsid w:val="00E52367"/>
    <w:rsid w:val="00E7434F"/>
    <w:rsid w:val="00E80ED8"/>
    <w:rsid w:val="00E86FBF"/>
    <w:rsid w:val="00EB5260"/>
    <w:rsid w:val="00EB7C52"/>
    <w:rsid w:val="00EC29CA"/>
    <w:rsid w:val="00EC4CF6"/>
    <w:rsid w:val="00ED5B66"/>
    <w:rsid w:val="00EE6D20"/>
    <w:rsid w:val="00EF2B0D"/>
    <w:rsid w:val="00EF3F03"/>
    <w:rsid w:val="00F0368B"/>
    <w:rsid w:val="00F1459C"/>
    <w:rsid w:val="00F245AE"/>
    <w:rsid w:val="00F2626C"/>
    <w:rsid w:val="00F32BC1"/>
    <w:rsid w:val="00F36AC7"/>
    <w:rsid w:val="00FA1FDE"/>
    <w:rsid w:val="00FA556F"/>
    <w:rsid w:val="00FA64E4"/>
    <w:rsid w:val="00FC3F75"/>
    <w:rsid w:val="00FD13CB"/>
    <w:rsid w:val="00FE63A0"/>
    <w:rsid w:val="00FF0AE3"/>
    <w:rsid w:val="00FF3DD1"/>
    <w:rsid w:val="00FF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EB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564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642"/>
    <w:rPr>
      <w:rFonts w:ascii="Times New Roman" w:hAnsi="Times New Roman" w:cs="Times New Roman"/>
      <w:sz w:val="18"/>
      <w:szCs w:val="18"/>
    </w:rPr>
  </w:style>
  <w:style w:type="paragraph" w:customStyle="1" w:styleId="Body">
    <w:name w:val="Body"/>
    <w:rsid w:val="001E407C"/>
    <w:pPr>
      <w:pBdr>
        <w:top w:val="nil"/>
        <w:left w:val="nil"/>
        <w:bottom w:val="nil"/>
        <w:right w:val="nil"/>
        <w:between w:val="nil"/>
        <w:bar w:val="nil"/>
      </w:pBdr>
      <w:spacing w:line="240" w:lineRule="auto"/>
    </w:pPr>
    <w:rPr>
      <w:rFonts w:ascii="Times New Roman" w:eastAsia="Times New Roman" w:hAnsi="Times New Roman" w:cs="Times New Roman"/>
      <w:sz w:val="20"/>
      <w:szCs w:val="20"/>
      <w:u w:color="000000"/>
      <w:bdr w:val="nil"/>
      <w:lang w:val="en-GB"/>
    </w:rPr>
  </w:style>
  <w:style w:type="character" w:styleId="CommentReference">
    <w:name w:val="annotation reference"/>
    <w:basedOn w:val="DefaultParagraphFont"/>
    <w:uiPriority w:val="99"/>
    <w:semiHidden/>
    <w:unhideWhenUsed/>
    <w:rsid w:val="003B653E"/>
    <w:rPr>
      <w:sz w:val="18"/>
      <w:szCs w:val="18"/>
    </w:rPr>
  </w:style>
  <w:style w:type="paragraph" w:styleId="CommentText">
    <w:name w:val="annotation text"/>
    <w:basedOn w:val="Normal"/>
    <w:link w:val="CommentTextChar"/>
    <w:uiPriority w:val="99"/>
    <w:semiHidden/>
    <w:unhideWhenUsed/>
    <w:rsid w:val="003B653E"/>
    <w:pPr>
      <w:spacing w:line="240" w:lineRule="auto"/>
    </w:pPr>
    <w:rPr>
      <w:sz w:val="24"/>
      <w:szCs w:val="24"/>
    </w:rPr>
  </w:style>
  <w:style w:type="character" w:customStyle="1" w:styleId="CommentTextChar">
    <w:name w:val="Comment Text Char"/>
    <w:basedOn w:val="DefaultParagraphFont"/>
    <w:link w:val="CommentText"/>
    <w:uiPriority w:val="99"/>
    <w:semiHidden/>
    <w:rsid w:val="003B653E"/>
    <w:rPr>
      <w:sz w:val="24"/>
      <w:szCs w:val="24"/>
    </w:rPr>
  </w:style>
  <w:style w:type="paragraph" w:styleId="CommentSubject">
    <w:name w:val="annotation subject"/>
    <w:basedOn w:val="CommentText"/>
    <w:next w:val="CommentText"/>
    <w:link w:val="CommentSubjectChar"/>
    <w:uiPriority w:val="99"/>
    <w:semiHidden/>
    <w:unhideWhenUsed/>
    <w:rsid w:val="003B653E"/>
    <w:rPr>
      <w:b/>
      <w:bCs/>
      <w:sz w:val="20"/>
      <w:szCs w:val="20"/>
    </w:rPr>
  </w:style>
  <w:style w:type="character" w:customStyle="1" w:styleId="CommentSubjectChar">
    <w:name w:val="Comment Subject Char"/>
    <w:basedOn w:val="CommentTextChar"/>
    <w:link w:val="CommentSubject"/>
    <w:uiPriority w:val="99"/>
    <w:semiHidden/>
    <w:rsid w:val="003B653E"/>
    <w:rPr>
      <w:b/>
      <w:bCs/>
      <w:sz w:val="20"/>
      <w:szCs w:val="20"/>
    </w:rPr>
  </w:style>
  <w:style w:type="paragraph" w:styleId="ListParagraph">
    <w:name w:val="List Paragraph"/>
    <w:basedOn w:val="Normal"/>
    <w:uiPriority w:val="34"/>
    <w:qFormat/>
    <w:rsid w:val="002C14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564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642"/>
    <w:rPr>
      <w:rFonts w:ascii="Times New Roman" w:hAnsi="Times New Roman" w:cs="Times New Roman"/>
      <w:sz w:val="18"/>
      <w:szCs w:val="18"/>
    </w:rPr>
  </w:style>
  <w:style w:type="paragraph" w:customStyle="1" w:styleId="Body">
    <w:name w:val="Body"/>
    <w:rsid w:val="001E407C"/>
    <w:pPr>
      <w:pBdr>
        <w:top w:val="nil"/>
        <w:left w:val="nil"/>
        <w:bottom w:val="nil"/>
        <w:right w:val="nil"/>
        <w:between w:val="nil"/>
        <w:bar w:val="nil"/>
      </w:pBdr>
      <w:spacing w:line="240" w:lineRule="auto"/>
    </w:pPr>
    <w:rPr>
      <w:rFonts w:ascii="Times New Roman" w:eastAsia="Times New Roman" w:hAnsi="Times New Roman" w:cs="Times New Roman"/>
      <w:sz w:val="20"/>
      <w:szCs w:val="20"/>
      <w:u w:color="000000"/>
      <w:bdr w:val="nil"/>
      <w:lang w:val="en-GB"/>
    </w:rPr>
  </w:style>
  <w:style w:type="character" w:styleId="CommentReference">
    <w:name w:val="annotation reference"/>
    <w:basedOn w:val="DefaultParagraphFont"/>
    <w:uiPriority w:val="99"/>
    <w:semiHidden/>
    <w:unhideWhenUsed/>
    <w:rsid w:val="003B653E"/>
    <w:rPr>
      <w:sz w:val="18"/>
      <w:szCs w:val="18"/>
    </w:rPr>
  </w:style>
  <w:style w:type="paragraph" w:styleId="CommentText">
    <w:name w:val="annotation text"/>
    <w:basedOn w:val="Normal"/>
    <w:link w:val="CommentTextChar"/>
    <w:uiPriority w:val="99"/>
    <w:semiHidden/>
    <w:unhideWhenUsed/>
    <w:rsid w:val="003B653E"/>
    <w:pPr>
      <w:spacing w:line="240" w:lineRule="auto"/>
    </w:pPr>
    <w:rPr>
      <w:sz w:val="24"/>
      <w:szCs w:val="24"/>
    </w:rPr>
  </w:style>
  <w:style w:type="character" w:customStyle="1" w:styleId="CommentTextChar">
    <w:name w:val="Comment Text Char"/>
    <w:basedOn w:val="DefaultParagraphFont"/>
    <w:link w:val="CommentText"/>
    <w:uiPriority w:val="99"/>
    <w:semiHidden/>
    <w:rsid w:val="003B653E"/>
    <w:rPr>
      <w:sz w:val="24"/>
      <w:szCs w:val="24"/>
    </w:rPr>
  </w:style>
  <w:style w:type="paragraph" w:styleId="CommentSubject">
    <w:name w:val="annotation subject"/>
    <w:basedOn w:val="CommentText"/>
    <w:next w:val="CommentText"/>
    <w:link w:val="CommentSubjectChar"/>
    <w:uiPriority w:val="99"/>
    <w:semiHidden/>
    <w:unhideWhenUsed/>
    <w:rsid w:val="003B653E"/>
    <w:rPr>
      <w:b/>
      <w:bCs/>
      <w:sz w:val="20"/>
      <w:szCs w:val="20"/>
    </w:rPr>
  </w:style>
  <w:style w:type="character" w:customStyle="1" w:styleId="CommentSubjectChar">
    <w:name w:val="Comment Subject Char"/>
    <w:basedOn w:val="CommentTextChar"/>
    <w:link w:val="CommentSubject"/>
    <w:uiPriority w:val="99"/>
    <w:semiHidden/>
    <w:rsid w:val="003B653E"/>
    <w:rPr>
      <w:b/>
      <w:bCs/>
      <w:sz w:val="20"/>
      <w:szCs w:val="20"/>
    </w:rPr>
  </w:style>
  <w:style w:type="paragraph" w:styleId="ListParagraph">
    <w:name w:val="List Paragraph"/>
    <w:basedOn w:val="Normal"/>
    <w:uiPriority w:val="34"/>
    <w:qFormat/>
    <w:rsid w:val="002C1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edisonresearch.com/the-podcast-consumer-2015/" TargetMode="External"/><Relationship Id="rId102" Type="http://schemas.openxmlformats.org/officeDocument/2006/relationships/hyperlink" Target="http://www.slideshare.net/clammrapp/20150617-future-of-podcasting-2015-clammr-v-f" TargetMode="External"/><Relationship Id="rId103" Type="http://schemas.openxmlformats.org/officeDocument/2006/relationships/header" Target="header1.xml"/><Relationship Id="rId104" Type="http://schemas.openxmlformats.org/officeDocument/2006/relationships/footer" Target="footer1.xml"/><Relationship Id="rId105" Type="http://schemas.openxmlformats.org/officeDocument/2006/relationships/header" Target="header2.xml"/><Relationship Id="rId106" Type="http://schemas.openxmlformats.org/officeDocument/2006/relationships/footer" Target="footer2.xml"/><Relationship Id="rId10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RSS" TargetMode="External"/><Relationship Id="rId9" Type="http://schemas.openxmlformats.org/officeDocument/2006/relationships/hyperlink" Target="https://en.wikipedia.org/wiki/RSS" TargetMode="External"/><Relationship Id="rId108" Type="http://schemas.openxmlformats.org/officeDocument/2006/relationships/theme" Target="theme/theme1.xml"/><Relationship Id="rId10" Type="http://schemas.openxmlformats.org/officeDocument/2006/relationships/hyperlink" Target="https://www.youtube.com/watch?v=K0KNLCbzZUw" TargetMode="External"/><Relationship Id="rId11" Type="http://schemas.openxmlformats.org/officeDocument/2006/relationships/hyperlink" Target="http://www.edisonresearch.com/the-podcast-consumer-2015/" TargetMode="External"/><Relationship Id="rId12" Type="http://schemas.openxmlformats.org/officeDocument/2006/relationships/hyperlink" Target="http://www.edisonresearch.com/the-podcast-consumer-2015/" TargetMode="External"/><Relationship Id="rId13" Type="http://schemas.openxmlformats.org/officeDocument/2006/relationships/hyperlink" Target="http://longform.org/posts/longform-podcast-159-ira-glass" TargetMode="External"/><Relationship Id="rId14" Type="http://schemas.openxmlformats.org/officeDocument/2006/relationships/hyperlink" Target="http://longform.org/posts/longform-podcast-159-ira-glass" TargetMode="External"/><Relationship Id="rId15" Type="http://schemas.openxmlformats.org/officeDocument/2006/relationships/hyperlink" Target="http://longform.org/posts/longform-podcast-159-ira-glass" TargetMode="External"/><Relationship Id="rId16" Type="http://schemas.openxmlformats.org/officeDocument/2006/relationships/hyperlink" Target="http://longform.org/posts/longform-podcast-159-ira-glass" TargetMode="External"/><Relationship Id="rId17" Type="http://schemas.openxmlformats.org/officeDocument/2006/relationships/hyperlink" Target="http://longform.org/posts/longform-podcast-159-ira-glass" TargetMode="External"/><Relationship Id="rId18" Type="http://schemas.openxmlformats.org/officeDocument/2006/relationships/hyperlink" Target="http://www.nytimes.com/2015/10/01/business/media/after-serial-what-podcasts-to-listen-to.html" TargetMode="External"/><Relationship Id="rId19" Type="http://schemas.openxmlformats.org/officeDocument/2006/relationships/hyperlink" Target="https://medium.com/@pete/downloads-listens-listeners-and-about-those-podcast-numbers-73a5ee3e2fca" TargetMode="External"/><Relationship Id="rId30" Type="http://schemas.openxmlformats.org/officeDocument/2006/relationships/hyperlink" Target="http://www.slideshare.net/clammrapp/20150617-future-of-podcasting-2015-clammr-v-f" TargetMode="External"/><Relationship Id="rId31" Type="http://schemas.openxmlformats.org/officeDocument/2006/relationships/hyperlink" Target="http://www.smartinsights.com/internet-marketing-statistics/insights-from-kpcb-us-and-global-internet-trends-2015-report/" TargetMode="External"/><Relationship Id="rId32" Type="http://schemas.openxmlformats.org/officeDocument/2006/relationships/hyperlink" Target="http://www.libsyn.com/wp-content/uploads/2015/06/PRLibsynNetGrowth021915Final.pdf"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www.vox.com/2015/9/28/9408375/podcast-ads" TargetMode="External"/><Relationship Id="rId36" Type="http://schemas.openxmlformats.org/officeDocument/2006/relationships/hyperlink" Target="http://nerdist.com/podcasts/nerdist-podcast-channel/" TargetMode="External"/><Relationship Id="rId37" Type="http://schemas.openxmlformats.org/officeDocument/2006/relationships/hyperlink" Target="http://www.wtfpod.com" TargetMode="External"/><Relationship Id="rId38" Type="http://schemas.openxmlformats.org/officeDocument/2006/relationships/hyperlink" Target="http://current.org/2015/07/ira-glass-starts-own-company-for-this-american-life-serial/" TargetMode="External"/><Relationship Id="rId39" Type="http://schemas.openxmlformats.org/officeDocument/2006/relationships/hyperlink" Target="http://awesome.midroll.com" TargetMode="External"/><Relationship Id="rId50" Type="http://schemas.openxmlformats.org/officeDocument/2006/relationships/hyperlink" Target="http://audiohackathon.com" TargetMode="External"/><Relationship Id="rId51" Type="http://schemas.openxmlformats.org/officeDocument/2006/relationships/hyperlink" Target="http://nymag.com/daily/intelligencer/2014/10/whats-behind-the-great-podcast-renaissance.html" TargetMode="External"/><Relationship Id="rId52" Type="http://schemas.openxmlformats.org/officeDocument/2006/relationships/hyperlink" Target="http://qz.com/195349/the-remarkable-resilience-of-old-fashioned-radio-in-the-us/" TargetMode="External"/><Relationship Id="rId53" Type="http://schemas.openxmlformats.org/officeDocument/2006/relationships/hyperlink" Target="http://www.forbes.com/sites/samsungbusiness/2015/09/23/how-your-car-is-becoming-the-next-hot-tech-gadget/" TargetMode="External"/><Relationship Id="rId54" Type="http://schemas.openxmlformats.org/officeDocument/2006/relationships/hyperlink" Target="http://www.forbes.com/sites/jimhenry/2012/01/20/average-car-in-the-u-s-now-over-10-years-old-a-record/" TargetMode="External"/><Relationship Id="rId55" Type="http://schemas.openxmlformats.org/officeDocument/2006/relationships/hyperlink" Target="http://www.iab.net/member_center/committees_councils/working_groups/Podcast_Business_Working_Group" TargetMode="External"/><Relationship Id="rId56" Type="http://schemas.openxmlformats.org/officeDocument/2006/relationships/hyperlink" Target="http://www.maximumfun.org/donate" TargetMode="External"/><Relationship Id="rId57" Type="http://schemas.openxmlformats.org/officeDocument/2006/relationships/hyperlink" Target="https://www.patreon.com" TargetMode="External"/><Relationship Id="rId58" Type="http://schemas.openxmlformats.org/officeDocument/2006/relationships/hyperlink" Target="http://www.wearehearken.com" TargetMode="External"/><Relationship Id="rId59" Type="http://schemas.openxmlformats.org/officeDocument/2006/relationships/hyperlink" Target="http://www.wearehearken.com" TargetMode="External"/><Relationship Id="rId70" Type="http://schemas.openxmlformats.org/officeDocument/2006/relationships/hyperlink" Target="http://www.earwolf.com/episode/lea-thau-creator-and-host-of-strangers/" TargetMode="External"/><Relationship Id="rId71" Type="http://schemas.openxmlformats.org/officeDocument/2006/relationships/hyperlink" Target="http://www.earwolf.com/episode/lea-thau-creator-and-host-of-strangers/" TargetMode="External"/><Relationship Id="rId72" Type="http://schemas.openxmlformats.org/officeDocument/2006/relationships/hyperlink" Target="http://www.earwolf.com/episode/lea-thau-creator-and-host-of-strangers/" TargetMode="External"/><Relationship Id="rId73" Type="http://schemas.openxmlformats.org/officeDocument/2006/relationships/hyperlink" Target="https://www.creativelive.com/courses/power-your-podcast-storytelling-alex-blumberg" TargetMode="External"/><Relationship Id="rId74" Type="http://schemas.openxmlformats.org/officeDocument/2006/relationships/hyperlink" Target="https://books.google.com/books?id=8WS2BQAAQBAJ&amp;pg=PA185&amp;lpg=PA185&amp;dq=radio+ambulante+kickstarter&amp;source=bl&amp;ots=D_sijGVPv6&amp;sig=6-Ic6sydOaEX8B3_fiCn5_EPq2w&amp;hl=en&amp;sa=X&amp;ved=0CDsQ6AEwBWoVChMIyO3Ehe-nyAIVyMo-Ch097g_B" TargetMode="External"/><Relationship Id="rId75" Type="http://schemas.openxmlformats.org/officeDocument/2006/relationships/hyperlink" Target="https://affiliate-program.amazon.com/gp/associates/join/compensation.html" TargetMode="External"/><Relationship Id="rId76" Type="http://schemas.openxmlformats.org/officeDocument/2006/relationships/hyperlink" Target="http://cironline.org" TargetMode="External"/><Relationship Id="rId77" Type="http://schemas.openxmlformats.org/officeDocument/2006/relationships/hyperlink" Target="https://www.revealnews.org/" TargetMode="External"/><Relationship Id="rId78" Type="http://schemas.openxmlformats.org/officeDocument/2006/relationships/hyperlink" Target="https://gimletmedia.com/show/startup/episodes/season/season-1/page/2/" TargetMode="External"/><Relationship Id="rId79" Type="http://schemas.openxmlformats.org/officeDocument/2006/relationships/hyperlink" Target="https://gimletmedia.com/show/startup/episodes/season/season-1/page/2/" TargetMode="External"/><Relationship Id="rId90" Type="http://schemas.openxmlformats.org/officeDocument/2006/relationships/hyperlink" Target="http://www.nytimes.com/2015/07/28/opinion/joe-nocera-stepping-on-a-slippery-slope.html" TargetMode="External"/><Relationship Id="rId91" Type="http://schemas.openxmlformats.org/officeDocument/2006/relationships/hyperlink" Target="https://gimletmedia.com/show/startup/episodes/season/season-1/" TargetMode="External"/><Relationship Id="rId92" Type="http://schemas.openxmlformats.org/officeDocument/2006/relationships/hyperlink" Target="http://towcenter.org/case-study-lore/" TargetMode="External"/><Relationship Id="rId93" Type="http://schemas.openxmlformats.org/officeDocument/2006/relationships/hyperlink" Target="https://medium.com/@slowerdawn/how-podcasts-have-changed-in-ten-years-by-the-numbers-720a6e984e4e" TargetMode="External"/><Relationship Id="rId94" Type="http://schemas.openxmlformats.org/officeDocument/2006/relationships/hyperlink" Target="http://loudspeakersnetwork.com" TargetMode="External"/><Relationship Id="rId95" Type="http://schemas.openxmlformats.org/officeDocument/2006/relationships/hyperlink" Target="http://cdn.knightlab.com/libs/timeline3/latest/embed/index.html?source=1PCTbosxqjGWzq2p84zxqAqAY4rVBjsHJlgFPJUEHR-Q&amp;font=Default&amp;lang=en&amp;initial_zoom=2&amp;height=650" TargetMode="External"/><Relationship Id="rId96" Type="http://schemas.openxmlformats.org/officeDocument/2006/relationships/hyperlink" Target="https://tinyletter.com/hotpod" TargetMode="External"/><Relationship Id="rId97" Type="http://schemas.openxmlformats.org/officeDocument/2006/relationships/hyperlink" Target="http://www.earwolf.com/show/wolf-den/" TargetMode="External"/><Relationship Id="rId98" Type="http://schemas.openxmlformats.org/officeDocument/2006/relationships/hyperlink" Target="https://gimletmedia.com/show/startup/episodes/season/season-1/page/2/" TargetMode="External"/><Relationship Id="rId99" Type="http://schemas.openxmlformats.org/officeDocument/2006/relationships/hyperlink" Target="http://current.org/category/thepub/" TargetMode="External"/><Relationship Id="rId115" Type="http://schemas.microsoft.com/office/2011/relationships/commentsExtended" Target="commentsExtended.xml"/><Relationship Id="rId116" Type="http://schemas.microsoft.com/office/2011/relationships/people" Target="people.xml"/><Relationship Id="rId20" Type="http://schemas.openxmlformats.org/officeDocument/2006/relationships/hyperlink" Target="http://www.libsyn.com/wp-content/uploads/2015/06/PRLibsynNetGrowth021915Final.pdf" TargetMode="External"/><Relationship Id="rId21" Type="http://schemas.openxmlformats.org/officeDocument/2006/relationships/hyperlink" Target="http://www.statista.com/topics/1330/radio/" TargetMode="External"/><Relationship Id="rId22" Type="http://schemas.openxmlformats.org/officeDocument/2006/relationships/image" Target="media/image1.jpg"/><Relationship Id="rId23" Type="http://schemas.openxmlformats.org/officeDocument/2006/relationships/hyperlink" Target="http://www.edisonresearch.com/the-podcast-consumer-2015/" TargetMode="External"/><Relationship Id="rId24" Type="http://schemas.openxmlformats.org/officeDocument/2006/relationships/hyperlink" Target="http://www.edisonresearch.com/the-podcast-consumer-2015/" TargetMode="External"/><Relationship Id="rId25" Type="http://schemas.openxmlformats.org/officeDocument/2006/relationships/hyperlink" Target="http://www.libsyn.com/wp-content/uploads/2015/06/PRLibsynNetGrowth021915Final.pdf" TargetMode="External"/><Relationship Id="rId26" Type="http://schemas.openxmlformats.org/officeDocument/2006/relationships/hyperlink" Target="http://panoplymedia.tumblr.com/post/126958922613/eleven-shows-from-sports-illustrated-join-panoply" TargetMode="External"/><Relationship Id="rId27" Type="http://schemas.openxmlformats.org/officeDocument/2006/relationships/image" Target="media/image2.png"/><Relationship Id="rId28" Type="http://schemas.openxmlformats.org/officeDocument/2006/relationships/hyperlink" Target="http://www.edisonresearch.com/the-infinite-dial-2015/" TargetMode="External"/><Relationship Id="rId29" Type="http://schemas.openxmlformats.org/officeDocument/2006/relationships/hyperlink" Target="http://www.edisonresearch.com/the-podcast-consumer-2015/" TargetMode="External"/><Relationship Id="rId40" Type="http://schemas.openxmlformats.org/officeDocument/2006/relationships/hyperlink" Target="http://awesome.midroll.com" TargetMode="External"/><Relationship Id="rId41" Type="http://schemas.openxmlformats.org/officeDocument/2006/relationships/hyperlink" Target="http://www.youtube.com/watch?v=8IPV2oSz8m4" TargetMode="External"/><Relationship Id="rId42" Type="http://schemas.openxmlformats.org/officeDocument/2006/relationships/hyperlink" Target="https://www.google.com/url?sa=t&amp;rct=j&amp;q=&amp;esrc=s&amp;source=web&amp;cd=2&amp;cad=rja&amp;uact=8&amp;sqi=2&amp;ved=0CCAQFjABahUKEwjB58Szu67IAhXG8x4KHeiCB6Q&amp;url=http%3A%2F%2Fwww.slate.com%2Fblogs%2Ffuture_tense%2F2014%2F06%2F26%2Fthere_are_twice_as_many_android_users_as_ios_but_ios_users_spend_double.html&amp;usg=AFQjCNF9g4Y4yEqBzozRhh6S_G8w1xmNIg&amp;sig2=VnhgkcnypVSoZ8_-9oBqTw&amp;bvm=bv.104317490,d.dmo" TargetMode="External"/><Relationship Id="rId43" Type="http://schemas.openxmlformats.org/officeDocument/2006/relationships/hyperlink" Target="http://www.libsyn.com/wp-content/uploads/2015/06/PRLibsynNetGrowth021915Final.pdf" TargetMode="External"/><Relationship Id="rId44" Type="http://schemas.openxmlformats.org/officeDocument/2006/relationships/image" Target="media/image5.jpg"/><Relationship Id="rId45" Type="http://schemas.openxmlformats.org/officeDocument/2006/relationships/hyperlink" Target="http://www.slideshare.net/clammrapp/20150617-future-of-podcasting-2015-clammr-v-f" TargetMode="External"/><Relationship Id="rId46" Type="http://schemas.openxmlformats.org/officeDocument/2006/relationships/image" Target="media/image6.jpg"/><Relationship Id="rId47" Type="http://schemas.openxmlformats.org/officeDocument/2006/relationships/hyperlink" Target="http://www.clammr.com" TargetMode="External"/><Relationship Id="rId48" Type="http://schemas.openxmlformats.org/officeDocument/2006/relationships/hyperlink" Target="http://www.acast.com" TargetMode="External"/><Relationship Id="rId49" Type="http://schemas.openxmlformats.org/officeDocument/2006/relationships/hyperlink" Target="https://www.popuparchive.com" TargetMode="External"/><Relationship Id="rId60" Type="http://schemas.openxmlformats.org/officeDocument/2006/relationships/hyperlink" Target="http://knightfoundation.org/blogs/knightblog/2015/7/27/curious-city-inspires-scalable-model-engagement-journalism-answers-peoples-questions/" TargetMode="External"/><Relationship Id="rId61" Type="http://schemas.openxmlformats.org/officeDocument/2006/relationships/hyperlink" Target="http://radioambulante.org" TargetMode="External"/><Relationship Id="rId62" Type="http://schemas.openxmlformats.org/officeDocument/2006/relationships/hyperlink" Target="https://www.kickstarter.com/projects/1255653356/radio-ambulante/description" TargetMode="External"/><Relationship Id="rId63" Type="http://schemas.openxmlformats.org/officeDocument/2006/relationships/hyperlink" Target="http://current.org/2012/08/podcast-with-limited-radio-airplay-sets-kickstarter-record/" TargetMode="External"/><Relationship Id="rId64" Type="http://schemas.openxmlformats.org/officeDocument/2006/relationships/hyperlink" Target="http://knightfoundation.org/blogs/knightblog/2014/11/14/radiotopia-sets-record-for-publishing-and-radio-funding-on-kickstarter/" TargetMode="External"/><Relationship Id="rId65" Type="http://schemas.openxmlformats.org/officeDocument/2006/relationships/hyperlink" Target="https://www.kickstarter.com/discover/categories/journalism/audio?sort=most_funded" TargetMode="External"/><Relationship Id="rId66" Type="http://schemas.openxmlformats.org/officeDocument/2006/relationships/hyperlink" Target="https://www.kickstarter.com/discover/categories/publishing/radio%20&amp;%20podcasts?sort=most_funded" TargetMode="External"/><Relationship Id="rId67" Type="http://schemas.openxmlformats.org/officeDocument/2006/relationships/hyperlink" Target="http://www.niemanlab.org/2015/05/knight-foundation-invests-1-million-in-creator-driven-podcast-collective-radiotopia/" TargetMode="External"/><Relationship Id="rId68" Type="http://schemas.openxmlformats.org/officeDocument/2006/relationships/hyperlink" Target="http://www.geekwire.com/2015/amazon-makes-moves-into-original-podcasting-hires-npr-vp-of-programming/" TargetMode="External"/><Relationship Id="rId69" Type="http://schemas.openxmlformats.org/officeDocument/2006/relationships/hyperlink" Target="http://themoth.org" TargetMode="External"/><Relationship Id="rId100" Type="http://schemas.openxmlformats.org/officeDocument/2006/relationships/hyperlink" Target="http://thefeed.libsyn.com" TargetMode="External"/><Relationship Id="rId80" Type="http://schemas.openxmlformats.org/officeDocument/2006/relationships/hyperlink" Target="https://gimletmedia.com/join-gimlet/" TargetMode="External"/><Relationship Id="rId81" Type="http://schemas.openxmlformats.org/officeDocument/2006/relationships/hyperlink" Target="https://gimletmedia.com/show/startup/episodes/season/season-1/page/2/" TargetMode="External"/><Relationship Id="rId82" Type="http://schemas.openxmlformats.org/officeDocument/2006/relationships/hyperlink" Target="http://www.niemanlab.org/2015/08/how-podcasters-are-turning-to-new-technologies-and-partnerships-to-introduce-programmatic-ads/" TargetMode="External"/><Relationship Id="rId83" Type="http://schemas.openxmlformats.org/officeDocument/2006/relationships/hyperlink" Target="https://en.wikipedia.org/wiki/General_Electric_Theater" TargetMode="External"/><Relationship Id="rId84" Type="http://schemas.openxmlformats.org/officeDocument/2006/relationships/hyperlink" Target="http://www.reuters.com/article/2015/10/02/ge-podcasts-idUSL1N11Y1D120151002" TargetMode="External"/><Relationship Id="rId85" Type="http://schemas.openxmlformats.org/officeDocument/2006/relationships/hyperlink" Target="http://panoplymedia.tumblr.com/post/126434082888/panoply-acquires-next-generation-ad-management-and" TargetMode="External"/><Relationship Id="rId86" Type="http://schemas.openxmlformats.org/officeDocument/2006/relationships/hyperlink" Target="http://panoplymedia.tumblr.com/post/126434082888/panoply-acquires-next-generation-ad-management-and" TargetMode="External"/><Relationship Id="rId87" Type="http://schemas.openxmlformats.org/officeDocument/2006/relationships/hyperlink" Target="http://www.iab.net/member_center/committees_councils/working_groups/Podcast_Business_Working_Group" TargetMode="External"/><Relationship Id="rId88" Type="http://schemas.openxmlformats.org/officeDocument/2006/relationships/hyperlink" Target="http://towcenter.org/case-study-lore/" TargetMode="External"/><Relationship Id="rId89" Type="http://schemas.openxmlformats.org/officeDocument/2006/relationships/hyperlink" Target="http://www.nytimes.com/2015/07/27/business/media/ads-for-podcasts-test-the-line-between-story-and-sponsor.html?_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38</Pages>
  <Words>15783</Words>
  <Characters>89965</Characters>
  <Application>Microsoft Macintosh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McGregor</cp:lastModifiedBy>
  <cp:revision>5</cp:revision>
  <dcterms:created xsi:type="dcterms:W3CDTF">2015-11-18T21:03:00Z</dcterms:created>
  <dcterms:modified xsi:type="dcterms:W3CDTF">2015-11-29T16:50:00Z</dcterms:modified>
</cp:coreProperties>
</file>